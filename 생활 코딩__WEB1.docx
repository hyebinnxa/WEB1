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97CB" w14:textId="77777777" w:rsidR="008D65E8" w:rsidRDefault="008D65E8" w:rsidP="008D65E8">
      <w:r>
        <w:t>WEB1-HTML &amp; Internet</w:t>
      </w:r>
    </w:p>
    <w:p w14:paraId="14142203" w14:textId="77777777" w:rsidR="008D65E8" w:rsidRDefault="008D65E8" w:rsidP="008D65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수업 소개</w:t>
      </w:r>
    </w:p>
    <w:p w14:paraId="6369952B" w14:textId="58D22895" w:rsidR="008D65E8" w:rsidRDefault="008D65E8" w:rsidP="008D65E8">
      <w:pPr>
        <w:pStyle w:val="a3"/>
        <w:ind w:leftChars="0" w:left="760"/>
      </w:pPr>
      <w:r>
        <w:rPr>
          <w:rFonts w:hint="eastAsia"/>
        </w:rPr>
        <w:t xml:space="preserve">7년전의 생활코딩이 해결하고자 </w:t>
      </w:r>
      <w:r w:rsidR="00F94F29">
        <w:rPr>
          <w:rFonts w:hint="eastAsia"/>
        </w:rPr>
        <w:t>했던</w:t>
      </w:r>
      <w:r>
        <w:rPr>
          <w:rFonts w:hint="eastAsia"/>
        </w:rPr>
        <w:t xml:space="preserve"> 문제들을 같이 해결해보자!</w:t>
      </w:r>
      <w:r>
        <w:t>!</w:t>
      </w:r>
    </w:p>
    <w:p w14:paraId="6B70256E" w14:textId="6D1B3B5B" w:rsidR="00F94F29" w:rsidRDefault="008D65E8" w:rsidP="00F94F29">
      <w:pPr>
        <w:pStyle w:val="a3"/>
        <w:ind w:leftChars="0" w:left="760"/>
      </w:pPr>
      <w:r>
        <w:rPr>
          <w:rFonts w:hint="eastAsia"/>
        </w:rPr>
        <w:t>이해력보단 공감을 요구</w:t>
      </w:r>
    </w:p>
    <w:p w14:paraId="48C10E70" w14:textId="4B9CE2AD" w:rsidR="00F94F29" w:rsidRDefault="00F94F29" w:rsidP="00F94F29">
      <w:pPr>
        <w:pStyle w:val="a3"/>
        <w:ind w:leftChars="0" w:left="760"/>
        <w:rPr>
          <w:color w:val="FF6699"/>
        </w:rPr>
      </w:pPr>
      <w:r w:rsidRPr="00F94F29">
        <w:rPr>
          <w:rFonts w:hint="eastAsia"/>
          <w:color w:val="FF6699"/>
        </w:rPr>
        <w:t>공부를 좋아하게 된다면,</w:t>
      </w:r>
      <w:r w:rsidRPr="00F94F29">
        <w:rPr>
          <w:color w:val="FF6699"/>
        </w:rPr>
        <w:t xml:space="preserve"> </w:t>
      </w:r>
      <w:r w:rsidRPr="00F94F29">
        <w:rPr>
          <w:rFonts w:hint="eastAsia"/>
          <w:color w:val="FF6699"/>
        </w:rPr>
        <w:t>노력하지 않아도 공부할 것들을 찾게 될 것!</w:t>
      </w:r>
      <w:r w:rsidRPr="00F94F29">
        <w:rPr>
          <w:color w:val="FF6699"/>
        </w:rPr>
        <w:t>!!</w:t>
      </w:r>
    </w:p>
    <w:p w14:paraId="5CB0E6C1" w14:textId="5A2DAA7F" w:rsidR="00F94F29" w:rsidRPr="00F94F29" w:rsidRDefault="00F94F29" w:rsidP="00F94F29">
      <w:pPr>
        <w:pStyle w:val="a3"/>
        <w:ind w:leftChars="0" w:left="760"/>
      </w:pPr>
      <w:r w:rsidRPr="00F94F29">
        <w:rPr>
          <w:rFonts w:hint="eastAsia"/>
        </w:rPr>
        <w:t>3</w:t>
      </w:r>
      <w:r w:rsidRPr="00F94F29">
        <w:t>0</w:t>
      </w:r>
      <w:r w:rsidRPr="00F94F29">
        <w:rPr>
          <w:rFonts w:hint="eastAsia"/>
        </w:rPr>
        <w:t xml:space="preserve">개의 강의 </w:t>
      </w:r>
      <w:r w:rsidRPr="00F94F29">
        <w:t>4</w:t>
      </w:r>
      <w:r w:rsidRPr="00F94F29">
        <w:rPr>
          <w:rFonts w:hint="eastAsia"/>
        </w:rPr>
        <w:t>시간 소요</w:t>
      </w:r>
    </w:p>
    <w:p w14:paraId="24F2BECD" w14:textId="7368BFD9" w:rsidR="00F94F29" w:rsidRPr="00F94F29" w:rsidRDefault="00F94F29" w:rsidP="00F94F29">
      <w:pPr>
        <w:pStyle w:val="a3"/>
        <w:ind w:leftChars="0" w:left="760"/>
      </w:pPr>
      <w:r w:rsidRPr="00F94F29">
        <w:rPr>
          <w:rFonts w:hint="eastAsia"/>
        </w:rPr>
        <w:t>강의 수강 시작</w:t>
      </w:r>
      <w:r w:rsidRPr="00F94F29">
        <w:t>: 2021-01-15 00:28</w:t>
      </w:r>
    </w:p>
    <w:p w14:paraId="3023793B" w14:textId="58F53019" w:rsidR="00F94F29" w:rsidRPr="00F94F29" w:rsidRDefault="00F94F29" w:rsidP="00F94F29">
      <w:pPr>
        <w:pStyle w:val="a3"/>
        <w:ind w:leftChars="0" w:left="760"/>
      </w:pPr>
      <w:r w:rsidRPr="00F94F29">
        <w:rPr>
          <w:rFonts w:hint="eastAsia"/>
        </w:rPr>
        <w:t>강의 수강 목표:</w:t>
      </w:r>
      <w:r w:rsidRPr="00F94F29">
        <w:t xml:space="preserve"> 2021-01-15 05:00</w:t>
      </w:r>
    </w:p>
    <w:p w14:paraId="7E684BA6" w14:textId="514322D8" w:rsidR="008D65E8" w:rsidRDefault="008D65E8" w:rsidP="008D65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프로젝트의 동기</w:t>
      </w:r>
    </w:p>
    <w:p w14:paraId="213D4B6A" w14:textId="1D152769" w:rsidR="00F94F29" w:rsidRDefault="00F94F29" w:rsidP="00F94F29">
      <w:pPr>
        <w:pStyle w:val="a3"/>
        <w:ind w:leftChars="0" w:left="760"/>
      </w:pPr>
      <w:r>
        <w:rPr>
          <w:rFonts w:hint="eastAsia"/>
        </w:rPr>
        <w:t>코딩과 관련된 내용은 없음</w:t>
      </w:r>
    </w:p>
    <w:p w14:paraId="19EAAD02" w14:textId="399E9455" w:rsidR="00F94F29" w:rsidRPr="00F94F29" w:rsidRDefault="00F94F29" w:rsidP="00F94F29">
      <w:pPr>
        <w:pStyle w:val="a3"/>
        <w:ind w:leftChars="0" w:left="760"/>
        <w:rPr>
          <w:color w:val="808080" w:themeColor="background1" w:themeShade="80"/>
        </w:rPr>
      </w:pPr>
      <w:r w:rsidRPr="00F94F29">
        <w:rPr>
          <w:rFonts w:hint="eastAsia"/>
          <w:color w:val="808080" w:themeColor="background1" w:themeShade="80"/>
        </w:rPr>
        <w:t>무대 공포가 있었는데</w:t>
      </w:r>
      <w:r w:rsidRPr="00F94F29">
        <w:rPr>
          <w:color w:val="808080" w:themeColor="background1" w:themeShade="80"/>
        </w:rPr>
        <w:t xml:space="preserve"> 1</w:t>
      </w:r>
      <w:r w:rsidRPr="00F94F29">
        <w:rPr>
          <w:rFonts w:hint="eastAsia"/>
          <w:color w:val="808080" w:themeColor="background1" w:themeShade="80"/>
        </w:rPr>
        <w:t>시간 이상 강의하다 보니 괜찮아</w:t>
      </w:r>
      <w:r>
        <w:rPr>
          <w:rFonts w:hint="eastAsia"/>
          <w:color w:val="808080" w:themeColor="background1" w:themeShade="80"/>
        </w:rPr>
        <w:t>졌다고 함~</w:t>
      </w:r>
      <w:r>
        <w:rPr>
          <w:color w:val="808080" w:themeColor="background1" w:themeShade="80"/>
        </w:rPr>
        <w:t>~</w:t>
      </w:r>
    </w:p>
    <w:p w14:paraId="1999FC98" w14:textId="77777777" w:rsidR="00F94F29" w:rsidRDefault="008D65E8" w:rsidP="008D65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</w:t>
      </w:r>
      <w:r w:rsidR="00F94F29">
        <w:rPr>
          <w:rFonts w:hint="eastAsia"/>
        </w:rPr>
        <w:t>획</w:t>
      </w:r>
    </w:p>
    <w:p w14:paraId="022B2E32" w14:textId="42D2646B" w:rsidR="008D65E8" w:rsidRDefault="00F94F29" w:rsidP="00F94F29">
      <w:pPr>
        <w:pStyle w:val="a3"/>
        <w:ind w:leftChars="0" w:left="760"/>
      </w:pPr>
      <w:r>
        <w:rPr>
          <w:rFonts w:hint="eastAsia"/>
        </w:rPr>
        <w:t xml:space="preserve">무엇인가를 </w:t>
      </w:r>
      <w:r w:rsidR="008D65E8">
        <w:rPr>
          <w:rFonts w:hint="eastAsia"/>
        </w:rPr>
        <w:t xml:space="preserve">만들기 전에 </w:t>
      </w:r>
      <w:r w:rsidR="008D65E8">
        <w:t>‘</w:t>
      </w:r>
      <w:r w:rsidR="008D65E8">
        <w:rPr>
          <w:rFonts w:hint="eastAsia"/>
        </w:rPr>
        <w:t>무엇</w:t>
      </w:r>
      <w:r w:rsidR="008D65E8">
        <w:t>’</w:t>
      </w:r>
      <w:r w:rsidR="008D65E8">
        <w:rPr>
          <w:rFonts w:hint="eastAsia"/>
        </w:rPr>
        <w:t>을 만들 것</w:t>
      </w:r>
      <w:r>
        <w:rPr>
          <w:rFonts w:hint="eastAsia"/>
        </w:rPr>
        <w:t>인가를 미리 상상하고</w:t>
      </w:r>
      <w:r w:rsidR="008D65E8">
        <w:rPr>
          <w:rFonts w:hint="eastAsia"/>
        </w:rPr>
        <w:t xml:space="preserve"> 계획</w:t>
      </w:r>
      <w:r>
        <w:rPr>
          <w:rFonts w:hint="eastAsia"/>
        </w:rPr>
        <w:t>하는 과정이 필요함</w:t>
      </w:r>
    </w:p>
    <w:p w14:paraId="1C6340FA" w14:textId="04FB6A74" w:rsidR="00F94F29" w:rsidRDefault="00F94F29" w:rsidP="00F94F29">
      <w:pPr>
        <w:pStyle w:val="a3"/>
        <w:ind w:leftChars="0" w:left="760"/>
      </w:pPr>
      <w:r>
        <w:t>“</w:t>
      </w:r>
      <w:r>
        <w:rPr>
          <w:rFonts w:hint="eastAsia"/>
        </w:rPr>
        <w:t>지금부터 우리는 기획자입니다!</w:t>
      </w:r>
      <w:r>
        <w:t>!”</w:t>
      </w:r>
    </w:p>
    <w:p w14:paraId="38610A1B" w14:textId="71F75CF2" w:rsidR="00F94F29" w:rsidRPr="00F94F29" w:rsidRDefault="00F94F29" w:rsidP="00F94F29">
      <w:pPr>
        <w:pStyle w:val="a3"/>
        <w:ind w:leftChars="0" w:left="76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291B8014" wp14:editId="096A84CB">
            <wp:simplePos x="0" y="0"/>
            <wp:positionH relativeFrom="margin">
              <wp:posOffset>403860</wp:posOffset>
            </wp:positionH>
            <wp:positionV relativeFrom="paragraph">
              <wp:posOffset>402590</wp:posOffset>
            </wp:positionV>
            <wp:extent cx="5165725" cy="3536950"/>
            <wp:effectExtent l="0" t="0" r="0" b="635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5678" r="3479" b="380"/>
                    <a:stretch/>
                  </pic:blipFill>
                  <pic:spPr bwMode="auto">
                    <a:xfrm>
                      <a:off x="0" y="0"/>
                      <a:ext cx="5165725" cy="35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Q. </w:t>
      </w:r>
      <w:r>
        <w:rPr>
          <w:rFonts w:hint="eastAsia"/>
        </w:rPr>
        <w:t>코딩 수업과 내용을 잘 정리 정돈할 수 있는 웹사이트를 그려볼까요?</w:t>
      </w:r>
    </w:p>
    <w:p w14:paraId="3288181D" w14:textId="77777777" w:rsidR="00F94F29" w:rsidRDefault="008D65E8" w:rsidP="008D65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코딩과 H</w:t>
      </w:r>
      <w:r>
        <w:t>TML</w:t>
      </w:r>
    </w:p>
    <w:p w14:paraId="4D97F6A0" w14:textId="34311042" w:rsidR="008D65E8" w:rsidRDefault="008D65E8" w:rsidP="00F94F29">
      <w:pPr>
        <w:pStyle w:val="a3"/>
        <w:ind w:leftChars="0" w:left="760"/>
      </w:pPr>
      <w:r>
        <w:rPr>
          <w:rFonts w:hint="eastAsia"/>
        </w:rPr>
        <w:t>어떤 것이 사람이 하는 일(</w:t>
      </w:r>
      <w:r>
        <w:t>Code Source Language)</w:t>
      </w:r>
      <w:r>
        <w:rPr>
          <w:rFonts w:hint="eastAsia"/>
        </w:rPr>
        <w:t>이고 어떤 것이 기계가 하는 일(</w:t>
      </w:r>
      <w:r>
        <w:t>Application App Program Webpage Website)</w:t>
      </w:r>
      <w:r>
        <w:rPr>
          <w:rFonts w:hint="eastAsia"/>
        </w:rPr>
        <w:t>인가 구분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02"/>
        <w:gridCol w:w="4154"/>
      </w:tblGrid>
      <w:tr w:rsidR="00207668" w14:paraId="0795771E" w14:textId="77777777" w:rsidTr="00207668">
        <w:tc>
          <w:tcPr>
            <w:tcW w:w="4508" w:type="dxa"/>
          </w:tcPr>
          <w:p w14:paraId="79893E19" w14:textId="77777777" w:rsidR="00207668" w:rsidRDefault="00207668" w:rsidP="00F94F29">
            <w:pPr>
              <w:pStyle w:val="a3"/>
              <w:ind w:leftChars="0" w:left="0"/>
            </w:pPr>
            <w:r>
              <w:rPr>
                <w:rFonts w:hint="eastAsia"/>
              </w:rPr>
              <w:t>기계가 하는 일</w:t>
            </w:r>
          </w:p>
          <w:p w14:paraId="1B319A03" w14:textId="77777777" w:rsidR="00207668" w:rsidRDefault="00207668" w:rsidP="00F94F29">
            <w:pPr>
              <w:pStyle w:val="a3"/>
              <w:ind w:leftChars="0" w:left="0"/>
            </w:pPr>
            <w:r>
              <w:rPr>
                <w:rFonts w:hint="eastAsia"/>
              </w:rPr>
              <w:t>결과</w:t>
            </w:r>
          </w:p>
          <w:p w14:paraId="66843046" w14:textId="77777777" w:rsidR="00207668" w:rsidRDefault="00207668" w:rsidP="00F94F29">
            <w:pPr>
              <w:pStyle w:val="a3"/>
              <w:ind w:leftChars="0" w:left="0"/>
            </w:pPr>
            <w:r>
              <w:rPr>
                <w:rFonts w:hint="eastAsia"/>
              </w:rPr>
              <w:t>=애플리케이션(앱)</w:t>
            </w:r>
            <w:r>
              <w:t>, (</w:t>
            </w:r>
            <w:r>
              <w:rPr>
                <w:rFonts w:hint="eastAsia"/>
              </w:rPr>
              <w:t>응용)프로그램</w:t>
            </w:r>
          </w:p>
          <w:p w14:paraId="3B47F34A" w14:textId="77777777" w:rsidR="00207668" w:rsidRDefault="00207668" w:rsidP="0020766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웹페이지,</w:t>
            </w:r>
            <w:r>
              <w:t xml:space="preserve"> </w:t>
            </w:r>
            <w:r>
              <w:rPr>
                <w:rFonts w:hint="eastAsia"/>
              </w:rPr>
              <w:t>웹사이트</w:t>
            </w:r>
          </w:p>
          <w:p w14:paraId="0DC1C6A1" w14:textId="296185C3" w:rsidR="00207668" w:rsidRDefault="00207668" w:rsidP="0020766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+기능이 좀 많으면?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웹어플리케이션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웹앱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45E665EC" w14:textId="77777777" w:rsidR="00207668" w:rsidRDefault="00207668" w:rsidP="00F94F29">
            <w:pPr>
              <w:pStyle w:val="a3"/>
              <w:ind w:leftChars="0" w:left="0"/>
            </w:pPr>
            <w:r>
              <w:rPr>
                <w:rFonts w:hint="eastAsia"/>
              </w:rPr>
              <w:t>사람이 하는 일</w:t>
            </w:r>
          </w:p>
          <w:p w14:paraId="3BB1CB19" w14:textId="77777777" w:rsidR="00207668" w:rsidRDefault="00207668" w:rsidP="00F94F29">
            <w:pPr>
              <w:pStyle w:val="a3"/>
              <w:ind w:leftChars="0" w:left="0"/>
            </w:pPr>
            <w:r>
              <w:rPr>
                <w:rFonts w:hint="eastAsia"/>
              </w:rPr>
              <w:t>원인</w:t>
            </w:r>
          </w:p>
          <w:p w14:paraId="6A859971" w14:textId="77777777" w:rsidR="00207668" w:rsidRDefault="00207668" w:rsidP="00F94F29">
            <w:pPr>
              <w:pStyle w:val="a3"/>
              <w:ind w:leftChars="0" w:left="0"/>
            </w:pPr>
            <w:r>
              <w:rPr>
                <w:rFonts w:hint="eastAsia"/>
              </w:rPr>
              <w:t>=코드(</w:t>
            </w:r>
            <w:r>
              <w:t xml:space="preserve">Code), </w:t>
            </w:r>
            <w:r>
              <w:rPr>
                <w:rFonts w:hint="eastAsia"/>
              </w:rPr>
              <w:t>소스(</w:t>
            </w:r>
            <w:r>
              <w:t xml:space="preserve">Source), </w:t>
            </w:r>
            <w:r>
              <w:rPr>
                <w:rFonts w:hint="eastAsia"/>
              </w:rPr>
              <w:t>컴퓨터 언어</w:t>
            </w:r>
          </w:p>
          <w:p w14:paraId="2916ADB8" w14:textId="77777777" w:rsidR="00207668" w:rsidRDefault="00207668" w:rsidP="0020766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웹페이지를 만드는 코드:</w:t>
            </w:r>
            <w:r>
              <w:t xml:space="preserve"> HTML</w:t>
            </w:r>
          </w:p>
          <w:p w14:paraId="464AA52B" w14:textId="77777777" w:rsidR="00207668" w:rsidRDefault="00207668" w:rsidP="0020766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쉽고 중요하다</w:t>
            </w:r>
          </w:p>
          <w:p w14:paraId="57A04D38" w14:textId="77777777" w:rsidR="00207668" w:rsidRDefault="00207668" w:rsidP="0020766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ublic Domain </w:t>
            </w:r>
            <w:r>
              <w:rPr>
                <w:rFonts w:hint="eastAsia"/>
              </w:rPr>
              <w:t>저작권이 없음</w:t>
            </w:r>
          </w:p>
          <w:p w14:paraId="5DEDD1C6" w14:textId="459D2412" w:rsidR="00207668" w:rsidRDefault="00207668" w:rsidP="00207668">
            <w:pPr>
              <w:pStyle w:val="a3"/>
              <w:ind w:leftChars="0" w:left="760"/>
            </w:pPr>
            <w:r>
              <w:rPr>
                <w:rFonts w:hint="eastAsia"/>
              </w:rPr>
              <w:t xml:space="preserve">(빨리 가려면 혼자 가고 오래 가려면 함께 가라 </w:t>
            </w:r>
            <w:r>
              <w:t>&lt;</w:t>
            </w:r>
            <w:r>
              <w:rPr>
                <w:rFonts w:hint="eastAsia"/>
              </w:rPr>
              <w:t>오래갈 언어임&gt;</w:t>
            </w:r>
          </w:p>
        </w:tc>
      </w:tr>
    </w:tbl>
    <w:p w14:paraId="5949959B" w14:textId="77777777" w:rsidR="00207668" w:rsidRPr="00207668" w:rsidRDefault="00207668" w:rsidP="00207668"/>
    <w:p w14:paraId="3F652B10" w14:textId="69F8BC7D" w:rsidR="002575F4" w:rsidRDefault="008D65E8" w:rsidP="002076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코딩과 실습 환경 준비</w:t>
      </w:r>
    </w:p>
    <w:p w14:paraId="06640212" w14:textId="59D5FF85" w:rsidR="00207668" w:rsidRDefault="00207668" w:rsidP="00207668">
      <w:pPr>
        <w:pStyle w:val="a3"/>
        <w:ind w:leftChars="0" w:left="760"/>
      </w:pPr>
      <w:r>
        <w:rPr>
          <w:rFonts w:hint="eastAsia"/>
        </w:rPr>
        <w:t xml:space="preserve">코딩을 하기 위해서는 </w:t>
      </w:r>
      <w:r>
        <w:t xml:space="preserve">Editor </w:t>
      </w:r>
      <w:r>
        <w:rPr>
          <w:rFonts w:hint="eastAsia"/>
        </w:rPr>
        <w:t>프로그램이 필요하다.</w:t>
      </w:r>
    </w:p>
    <w:p w14:paraId="01B888E8" w14:textId="1D6ABE3C" w:rsidR="00207668" w:rsidRDefault="00207668" w:rsidP="00207668">
      <w:pPr>
        <w:pStyle w:val="a3"/>
        <w:ind w:leftChars="0" w:left="760"/>
      </w:pPr>
      <w:r>
        <w:rPr>
          <w:rFonts w:hint="eastAsia"/>
        </w:rPr>
        <w:t xml:space="preserve">운영체제 별 </w:t>
      </w:r>
      <w:r>
        <w:t>Editor</w:t>
      </w:r>
    </w:p>
    <w:p w14:paraId="2310D3F9" w14:textId="5C718755" w:rsidR="00207668" w:rsidRDefault="00207668" w:rsidP="00207668">
      <w:pPr>
        <w:pStyle w:val="a3"/>
        <w:ind w:leftChars="0" w:left="760"/>
      </w:pPr>
      <w:r>
        <w:rPr>
          <w:rFonts w:hint="eastAsia"/>
        </w:rPr>
        <w:t>W</w:t>
      </w:r>
      <w:r>
        <w:t>indows-</w:t>
      </w:r>
      <w:r>
        <w:rPr>
          <w:rFonts w:hint="eastAsia"/>
        </w:rPr>
        <w:t>메모장</w:t>
      </w:r>
    </w:p>
    <w:p w14:paraId="0A61A9D0" w14:textId="0BD33671" w:rsidR="00207668" w:rsidRDefault="00207668" w:rsidP="00207668">
      <w:pPr>
        <w:pStyle w:val="a3"/>
        <w:ind w:leftChars="0" w:left="760"/>
      </w:pPr>
      <w:r>
        <w:t>Mac-</w:t>
      </w:r>
      <w:r>
        <w:rPr>
          <w:rFonts w:hint="eastAsia"/>
        </w:rPr>
        <w:t>텍스트 편집기</w:t>
      </w:r>
    </w:p>
    <w:p w14:paraId="40DC5129" w14:textId="7CD0AB6C" w:rsidR="00207668" w:rsidRDefault="00207668" w:rsidP="00207668">
      <w:pPr>
        <w:pStyle w:val="a3"/>
        <w:ind w:leftChars="0" w:left="760"/>
      </w:pPr>
      <w:r>
        <w:rPr>
          <w:rFonts w:hint="eastAsia"/>
        </w:rPr>
        <w:t>L</w:t>
      </w:r>
      <w:r>
        <w:t>inux-</w:t>
      </w:r>
      <w:proofErr w:type="spellStart"/>
      <w:r>
        <w:t>gedit</w:t>
      </w:r>
      <w:proofErr w:type="spellEnd"/>
      <w:r>
        <w:t>, nano, vim</w:t>
      </w:r>
    </w:p>
    <w:p w14:paraId="6C4D5840" w14:textId="6C4BE48D" w:rsidR="00207668" w:rsidRDefault="00207668" w:rsidP="002076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우리 수업에서는 </w:t>
      </w:r>
      <w:r>
        <w:t>github.com</w:t>
      </w:r>
      <w:r>
        <w:rPr>
          <w:rFonts w:hint="eastAsia"/>
        </w:rPr>
        <w:t>에서 만든-</w:t>
      </w:r>
      <w:r>
        <w:t>Atom</w:t>
      </w:r>
      <w:r>
        <w:rPr>
          <w:rFonts w:hint="eastAsia"/>
        </w:rPr>
        <w:t>을 사용</w:t>
      </w:r>
    </w:p>
    <w:p w14:paraId="368BF5E0" w14:textId="5043E9F3" w:rsidR="00843943" w:rsidRDefault="00843943" w:rsidP="008439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 문법-태그</w:t>
      </w:r>
    </w:p>
    <w:p w14:paraId="605DD33A" w14:textId="41C43D3D" w:rsidR="00843943" w:rsidRDefault="00843943" w:rsidP="00843943">
      <w:pPr>
        <w:pStyle w:val="a3"/>
        <w:ind w:leftChars="0" w:left="760"/>
      </w:pPr>
      <w:r w:rsidRPr="00843943">
        <w:rPr>
          <w:rFonts w:hint="eastAsia"/>
          <w:highlight w:val="yellow"/>
        </w:rPr>
        <w:t>&lt;u</w:t>
      </w:r>
      <w:r w:rsidRPr="00843943">
        <w:rPr>
          <w:highlight w:val="yellow"/>
        </w:rPr>
        <w:t>&gt;&lt;/u&gt;</w:t>
      </w:r>
      <w:r>
        <w:t xml:space="preserve"> u: underline </w:t>
      </w:r>
      <w:r>
        <w:rPr>
          <w:rFonts w:hint="eastAsia"/>
        </w:rPr>
        <w:t>밑줄</w:t>
      </w:r>
    </w:p>
    <w:p w14:paraId="206E2BDF" w14:textId="40516D1E" w:rsidR="00843943" w:rsidRDefault="00843943" w:rsidP="00843943">
      <w:pPr>
        <w:pStyle w:val="a3"/>
        <w:ind w:leftChars="0" w:left="760"/>
      </w:pPr>
      <w:r>
        <w:rPr>
          <w:rFonts w:hint="eastAsia"/>
        </w:rPr>
        <w:t>태그:</w:t>
      </w:r>
      <w:r>
        <w:t xml:space="preserve"> </w:t>
      </w:r>
      <w:r w:rsidR="00440F02">
        <w:rPr>
          <w:rFonts w:hint="eastAsia"/>
        </w:rPr>
        <w:t>옷에 붙여 있는 태그를 생각해보자.</w:t>
      </w:r>
      <w:r w:rsidR="00440F02">
        <w:t xml:space="preserve"> </w:t>
      </w:r>
      <w:r w:rsidR="00440F02">
        <w:rPr>
          <w:rFonts w:hint="eastAsia"/>
        </w:rPr>
        <w:t>옷을 설명하는 역할을 하는 것처럼 문법 용어를 사람들이 이해하기 쉬운 언어로 사용했다.</w:t>
      </w:r>
      <w:r w:rsidR="00440F02">
        <w:t xml:space="preserve"> (=</w:t>
      </w:r>
      <w:r w:rsidR="00440F02">
        <w:rPr>
          <w:rFonts w:hint="eastAsia"/>
        </w:rPr>
        <w:t>비유,</w:t>
      </w:r>
      <w:r w:rsidR="00440F02">
        <w:t xml:space="preserve"> </w:t>
      </w:r>
      <w:r w:rsidR="00440F02">
        <w:rPr>
          <w:rFonts w:hint="eastAsia"/>
        </w:rPr>
        <w:t>은유)</w:t>
      </w:r>
    </w:p>
    <w:p w14:paraId="0ED3DF3C" w14:textId="19227C98" w:rsidR="00440F02" w:rsidRDefault="00440F02" w:rsidP="00440F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혁명적인 변화</w:t>
      </w:r>
    </w:p>
    <w:p w14:paraId="5B129E38" w14:textId="5E0FFE2E" w:rsidR="00440F02" w:rsidRDefault="00B709BA" w:rsidP="00440F02">
      <w:pPr>
        <w:pStyle w:val="a3"/>
        <w:ind w:leftChars="0" w:left="760"/>
      </w:pPr>
      <w:hyperlink r:id="rId9" w:history="1">
        <w:r w:rsidR="00440F02" w:rsidRPr="0069634C">
          <w:rPr>
            <w:rStyle w:val="a5"/>
          </w:rPr>
          <w:t>https://www.w3.org/</w:t>
        </w:r>
      </w:hyperlink>
    </w:p>
    <w:p w14:paraId="6F30EDC0" w14:textId="3D4EF954" w:rsidR="00440F02" w:rsidRDefault="00440F02" w:rsidP="00440F02">
      <w:pPr>
        <w:pStyle w:val="a3"/>
        <w:ind w:leftChars="0" w:left="760"/>
      </w:pPr>
      <w:r>
        <w:rPr>
          <w:rFonts w:hint="eastAsia"/>
        </w:rPr>
        <w:t>국제 민간 표준화 기구</w:t>
      </w:r>
      <w:r>
        <w:t xml:space="preserve">: </w:t>
      </w:r>
      <w:r>
        <w:rPr>
          <w:rFonts w:hint="eastAsia"/>
        </w:rPr>
        <w:t>미래에는 어떤 기능이 필요하고</w:t>
      </w:r>
      <w:r>
        <w:t xml:space="preserve">, </w:t>
      </w:r>
      <w:r>
        <w:rPr>
          <w:rFonts w:hint="eastAsia"/>
        </w:rPr>
        <w:t>그 기능은 어떤 태그로 표현할 것인지 의논</w:t>
      </w:r>
    </w:p>
    <w:p w14:paraId="19BFE3A2" w14:textId="74811593" w:rsidR="00440F02" w:rsidRPr="00440F02" w:rsidRDefault="00440F02" w:rsidP="00440F02">
      <w:pPr>
        <w:pStyle w:val="a3"/>
        <w:ind w:leftChars="0" w:left="760"/>
        <w:rPr>
          <w:color w:val="FF6699"/>
        </w:rPr>
      </w:pPr>
      <w:r w:rsidRPr="00440F02">
        <w:rPr>
          <w:rFonts w:hint="eastAsia"/>
          <w:color w:val="FF6699"/>
        </w:rPr>
        <w:t xml:space="preserve">우리가 모르는 것은 대부분 어떤 건 알고 </w:t>
      </w:r>
      <w:r w:rsidRPr="00440F02">
        <w:rPr>
          <w:rFonts w:hint="eastAsia"/>
          <w:color w:val="FF6699"/>
          <w:u w:val="single"/>
        </w:rPr>
        <w:t>어떤 건 모르는 경우</w:t>
      </w:r>
      <w:r w:rsidRPr="00440F02">
        <w:rPr>
          <w:rFonts w:hint="eastAsia"/>
          <w:color w:val="FF6699"/>
        </w:rPr>
        <w:t>이다.</w:t>
      </w:r>
    </w:p>
    <w:p w14:paraId="17259F8B" w14:textId="6095B41B" w:rsidR="00440F02" w:rsidRPr="00440F02" w:rsidRDefault="00440F02" w:rsidP="00440F02">
      <w:pPr>
        <w:pStyle w:val="a3"/>
        <w:ind w:leftChars="0" w:left="760"/>
        <w:rPr>
          <w:color w:val="FF6699"/>
        </w:rPr>
      </w:pPr>
      <w:r w:rsidRPr="00440F02">
        <w:rPr>
          <w:rFonts w:hint="eastAsia"/>
          <w:color w:val="FF6699"/>
          <w:u w:val="single"/>
        </w:rPr>
        <w:t>무엇을 모르는지 아는 것</w:t>
      </w:r>
      <w:r w:rsidRPr="00440F02">
        <w:rPr>
          <w:rFonts w:hint="eastAsia"/>
          <w:color w:val="FF6699"/>
        </w:rPr>
        <w:t>은 중요하다.</w:t>
      </w:r>
      <w:r w:rsidRPr="00440F02">
        <w:rPr>
          <w:color w:val="FF6699"/>
        </w:rPr>
        <w:t xml:space="preserve"> </w:t>
      </w:r>
      <w:r w:rsidRPr="00440F02">
        <w:rPr>
          <w:rFonts w:hint="eastAsia"/>
          <w:color w:val="FF6699"/>
        </w:rPr>
        <w:t xml:space="preserve">왜냐하면 </w:t>
      </w:r>
      <w:r w:rsidRPr="00440F02">
        <w:rPr>
          <w:color w:val="FF6699"/>
        </w:rPr>
        <w:t>‘</w:t>
      </w:r>
      <w:r w:rsidRPr="00440F02">
        <w:rPr>
          <w:rFonts w:hint="eastAsia"/>
          <w:color w:val="FF6699"/>
        </w:rPr>
        <w:t>무엇</w:t>
      </w:r>
      <w:r w:rsidRPr="00440F02">
        <w:rPr>
          <w:color w:val="FF6699"/>
        </w:rPr>
        <w:t>’</w:t>
      </w:r>
      <w:r w:rsidRPr="00440F02">
        <w:rPr>
          <w:rFonts w:hint="eastAsia"/>
          <w:color w:val="FF6699"/>
        </w:rPr>
        <w:t>을 검색엔진을 이용,</w:t>
      </w:r>
      <w:r w:rsidRPr="00440F02">
        <w:rPr>
          <w:color w:val="FF6699"/>
        </w:rPr>
        <w:t xml:space="preserve"> SNS</w:t>
      </w:r>
      <w:r w:rsidRPr="00440F02">
        <w:rPr>
          <w:rFonts w:hint="eastAsia"/>
          <w:color w:val="FF6699"/>
        </w:rPr>
        <w:t>로 질문,</w:t>
      </w:r>
      <w:r w:rsidRPr="00440F02">
        <w:rPr>
          <w:color w:val="FF6699"/>
        </w:rPr>
        <w:t xml:space="preserve"> h1 </w:t>
      </w:r>
      <w:r w:rsidRPr="00440F02">
        <w:rPr>
          <w:rFonts w:hint="eastAsia"/>
          <w:color w:val="FF6699"/>
        </w:rPr>
        <w:t>태그가 무엇인지 궁금</w:t>
      </w:r>
      <w:r>
        <w:rPr>
          <w:rFonts w:hint="eastAsia"/>
          <w:color w:val="FF6699"/>
        </w:rPr>
        <w:t>하고 배울 수 있기 때문이다.</w:t>
      </w:r>
    </w:p>
    <w:p w14:paraId="0B6F4336" w14:textId="3E44C844" w:rsidR="00440F02" w:rsidRDefault="00B709BA" w:rsidP="00440F02">
      <w:pPr>
        <w:pStyle w:val="a3"/>
        <w:ind w:leftChars="0" w:left="760"/>
      </w:pPr>
      <w:hyperlink r:id="rId10" w:history="1">
        <w:r w:rsidR="00440F02" w:rsidRPr="0069634C">
          <w:rPr>
            <w:rStyle w:val="a5"/>
          </w:rPr>
          <w:t>https://www.w3schools.com/tags/tag_hn.asp</w:t>
        </w:r>
      </w:hyperlink>
    </w:p>
    <w:p w14:paraId="2259D46C" w14:textId="43CAA5C2" w:rsidR="00440F02" w:rsidRDefault="00440F02" w:rsidP="00440F02">
      <w:pPr>
        <w:pStyle w:val="a3"/>
        <w:ind w:leftChars="0" w:left="760"/>
      </w:pPr>
      <w:r>
        <w:rPr>
          <w:rFonts w:hint="eastAsia"/>
        </w:rPr>
        <w:t>예제(</w:t>
      </w:r>
      <w:r>
        <w:t xml:space="preserve">Example)와 </w:t>
      </w:r>
      <w:r>
        <w:rPr>
          <w:rFonts w:hint="eastAsia"/>
        </w:rPr>
        <w:t>정의(</w:t>
      </w:r>
      <w:r>
        <w:t>Definition)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>처음에는 예제를 먼저 보는 게 좋다.</w:t>
      </w:r>
      <w:r>
        <w:t xml:space="preserve"> </w:t>
      </w:r>
      <w:r>
        <w:rPr>
          <w:rFonts w:hint="eastAsia"/>
        </w:rPr>
        <w:t>예제를 통해 이 기능이 무엇인가에 대한 느낌을 가지고 정의를 보면 훨씬 더 이해가 잘 될 것이다.</w:t>
      </w:r>
      <w:r>
        <w:t xml:space="preserve"> (</w:t>
      </w:r>
      <w:r>
        <w:rPr>
          <w:rFonts w:hint="eastAsia"/>
        </w:rPr>
        <w:t>경험을 통해 추론하는 것은 자기 힘으로 알아내는 것,</w:t>
      </w:r>
      <w:r>
        <w:t xml:space="preserve"> </w:t>
      </w:r>
      <w:r>
        <w:rPr>
          <w:rFonts w:hint="eastAsia"/>
        </w:rPr>
        <w:t>이론을 통해서 배우는 것은 남의 도움을 받는 것)</w:t>
      </w:r>
    </w:p>
    <w:p w14:paraId="5045EB1A" w14:textId="00E3541E" w:rsidR="00440F02" w:rsidRDefault="005047F6" w:rsidP="00440F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통계에 기반한 학습</w:t>
      </w:r>
    </w:p>
    <w:p w14:paraId="2C1EBDA5" w14:textId="2A112C96" w:rsidR="005047F6" w:rsidRDefault="00B709BA" w:rsidP="005047F6">
      <w:pPr>
        <w:pStyle w:val="a3"/>
        <w:ind w:leftChars="0" w:left="760"/>
      </w:pPr>
      <w:hyperlink r:id="rId11" w:tgtFrame="_blank" w:history="1">
        <w:r w:rsidR="005047F6">
          <w:rPr>
            <w:rStyle w:val="a5"/>
            <w:rFonts w:ascii="나눔고딕" w:eastAsia="나눔고딕" w:hAnsi="나눔고딕" w:hint="eastAsia"/>
            <w:color w:val="0099FF"/>
            <w:szCs w:val="20"/>
            <w:bdr w:val="none" w:sz="0" w:space="0" w:color="auto" w:frame="1"/>
          </w:rPr>
          <w:t>https://advancedwebranking.com/html/</w:t>
        </w:r>
      </w:hyperlink>
    </w:p>
    <w:p w14:paraId="6FE843D1" w14:textId="6A650A8F" w:rsidR="005047F6" w:rsidRDefault="005047F6" w:rsidP="005047F6">
      <w:pPr>
        <w:pStyle w:val="a3"/>
        <w:ind w:leftChars="0" w:left="76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4881DB9" wp14:editId="6BF064E9">
            <wp:simplePos x="0" y="0"/>
            <wp:positionH relativeFrom="margin">
              <wp:posOffset>377825</wp:posOffset>
            </wp:positionH>
            <wp:positionV relativeFrom="paragraph">
              <wp:posOffset>290195</wp:posOffset>
            </wp:positionV>
            <wp:extent cx="5265420" cy="6355080"/>
            <wp:effectExtent l="0" t="0" r="0" b="7620"/>
            <wp:wrapTopAndBottom/>
            <wp:docPr id="3" name="그림 3" descr="텍스트, 빗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빗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2859" r="3479" b="1763"/>
                    <a:stretch/>
                  </pic:blipFill>
                  <pic:spPr bwMode="auto">
                    <a:xfrm>
                      <a:off x="0" y="0"/>
                      <a:ext cx="5265420" cy="635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구글에서 전 세계에 있는 수많은 웹페이지를 분석했던</w:t>
      </w:r>
      <w:r>
        <w:t xml:space="preserve"> </w:t>
      </w:r>
      <w:r>
        <w:rPr>
          <w:rFonts w:hint="eastAsia"/>
        </w:rPr>
        <w:t>결과를 정리한 사이트</w:t>
      </w:r>
    </w:p>
    <w:p w14:paraId="570823B4" w14:textId="7093F4F4" w:rsidR="005047F6" w:rsidRDefault="005047F6" w:rsidP="005047F6">
      <w:pPr>
        <w:pStyle w:val="a3"/>
        <w:ind w:leftChars="0" w:left="760"/>
        <w:rPr>
          <w:color w:val="FF6699"/>
        </w:rPr>
      </w:pPr>
      <w:r w:rsidRPr="005047F6">
        <w:rPr>
          <w:rFonts w:hint="eastAsia"/>
          <w:color w:val="FF6699"/>
        </w:rPr>
        <w:lastRenderedPageBreak/>
        <w:t>가야할 길 보다,</w:t>
      </w:r>
      <w:r w:rsidRPr="005047F6">
        <w:rPr>
          <w:color w:val="FF6699"/>
        </w:rPr>
        <w:t xml:space="preserve"> </w:t>
      </w:r>
      <w:r w:rsidRPr="005047F6">
        <w:rPr>
          <w:rFonts w:hint="eastAsia"/>
          <w:color w:val="FF6699"/>
        </w:rPr>
        <w:t>거쳐온 길을 보면서 자기에게 유리하게 상황을 해석하자.</w:t>
      </w:r>
      <w:r w:rsidRPr="005047F6">
        <w:rPr>
          <w:color w:val="FF6699"/>
        </w:rPr>
        <w:t xml:space="preserve"> </w:t>
      </w:r>
      <w:r w:rsidRPr="005047F6">
        <w:rPr>
          <w:rFonts w:hint="eastAsia"/>
          <w:color w:val="FF6699"/>
        </w:rPr>
        <w:t>판은 내 판임</w:t>
      </w:r>
    </w:p>
    <w:p w14:paraId="772923AE" w14:textId="3FC5E726" w:rsidR="005047F6" w:rsidRDefault="005047F6" w:rsidP="005047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줄 바꿈</w:t>
      </w:r>
    </w:p>
    <w:p w14:paraId="26416FC1" w14:textId="2355DC4D" w:rsidR="005047F6" w:rsidRDefault="005047F6" w:rsidP="005047F6">
      <w:pPr>
        <w:pStyle w:val="a3"/>
        <w:ind w:leftChars="0" w:left="7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r>
        <w:rPr>
          <w:rFonts w:hint="eastAsia"/>
        </w:rPr>
        <w:t>줄 바꿈을 의미</w:t>
      </w:r>
    </w:p>
    <w:p w14:paraId="57163B8C" w14:textId="66205CCF" w:rsidR="005047F6" w:rsidRDefault="005047F6" w:rsidP="005047F6">
      <w:pPr>
        <w:pStyle w:val="a3"/>
        <w:ind w:leftChars="0" w:left="760"/>
      </w:pPr>
      <w:r>
        <w:t>#</w:t>
      </w:r>
      <w:r w:rsidRPr="005047F6">
        <w:t xml:space="preserve">html </w:t>
      </w:r>
      <w:r w:rsidRPr="005047F6">
        <w:rPr>
          <w:u w:val="single"/>
        </w:rPr>
        <w:t>paragraph</w:t>
      </w:r>
      <w:r w:rsidRPr="005047F6">
        <w:t xml:space="preserve"> tag</w:t>
      </w:r>
      <w:r>
        <w:t xml:space="preserve"> </w:t>
      </w:r>
      <w:r w:rsidRPr="005047F6">
        <w:rPr>
          <w:rFonts w:hint="eastAsia"/>
          <w:u w:val="single"/>
        </w:rPr>
        <w:t>단락</w:t>
      </w:r>
    </w:p>
    <w:p w14:paraId="2FF13B22" w14:textId="01C674DB" w:rsidR="005047F6" w:rsidRDefault="005047F6" w:rsidP="005047F6">
      <w:pPr>
        <w:pStyle w:val="a3"/>
        <w:ind w:leftChars="0" w:left="760"/>
      </w:pPr>
      <w:r>
        <w:rPr>
          <w:rFonts w:hint="eastAsia"/>
        </w:rPr>
        <w:t>&lt;</w:t>
      </w:r>
      <w:r>
        <w:t xml:space="preserve">p&gt;&lt;/p&gt; </w:t>
      </w:r>
      <w:r>
        <w:rPr>
          <w:rFonts w:hint="eastAsia"/>
        </w:rPr>
        <w:t>어디서부터 어디까지 단락인지 알려줘야 함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085"/>
        <w:gridCol w:w="4171"/>
      </w:tblGrid>
      <w:tr w:rsidR="00BC5314" w14:paraId="43890402" w14:textId="77777777" w:rsidTr="00BC5314">
        <w:tc>
          <w:tcPr>
            <w:tcW w:w="4508" w:type="dxa"/>
          </w:tcPr>
          <w:p w14:paraId="2F2EEC41" w14:textId="77777777" w:rsidR="00BC5314" w:rsidRDefault="00BC5314" w:rsidP="005047F6">
            <w:pPr>
              <w:pStyle w:val="a3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</w:t>
            </w:r>
            <w:r>
              <w:t>r</w:t>
            </w:r>
            <w:proofErr w:type="spellEnd"/>
            <w:r>
              <w:t>&gt;</w:t>
            </w:r>
          </w:p>
          <w:p w14:paraId="02DAAD78" w14:textId="2BC77960" w:rsidR="00BC5314" w:rsidRDefault="00BC5314" w:rsidP="005047F6">
            <w:pPr>
              <w:pStyle w:val="a3"/>
              <w:ind w:leftChars="0" w:left="0"/>
            </w:pPr>
            <w:r>
              <w:rPr>
                <w:rFonts w:hint="eastAsia"/>
              </w:rPr>
              <w:t>줄 바꿈의 의미</w:t>
            </w:r>
          </w:p>
        </w:tc>
        <w:tc>
          <w:tcPr>
            <w:tcW w:w="4508" w:type="dxa"/>
          </w:tcPr>
          <w:p w14:paraId="45A9B219" w14:textId="1E8825E1" w:rsidR="00BC5314" w:rsidRDefault="00BC5314" w:rsidP="005047F6">
            <w:pPr>
              <w:pStyle w:val="a3"/>
              <w:ind w:leftChars="0" w:left="0"/>
            </w:pPr>
            <w:r>
              <w:rPr>
                <w:rFonts w:hint="eastAsia"/>
              </w:rPr>
              <w:t>&lt;</w:t>
            </w:r>
            <w:r>
              <w:t>p&gt;&lt;/p&gt;</w:t>
            </w:r>
          </w:p>
          <w:p w14:paraId="6821DF95" w14:textId="22CE57F0" w:rsidR="00BC5314" w:rsidRDefault="00BC5314" w:rsidP="005047F6">
            <w:pPr>
              <w:pStyle w:val="a3"/>
              <w:ind w:leftChars="0" w:left="0"/>
            </w:pPr>
            <w:r>
              <w:rPr>
                <w:rFonts w:hint="eastAsia"/>
              </w:rPr>
              <w:t>웹페이지를 정보(단락)로서 보다 가치 있음</w:t>
            </w:r>
          </w:p>
          <w:p w14:paraId="06FBC4AE" w14:textId="77777777" w:rsidR="00BC5314" w:rsidRDefault="00BC5314" w:rsidP="005047F6">
            <w:pPr>
              <w:pStyle w:val="a3"/>
              <w:ind w:leftChars="0" w:left="0"/>
            </w:pPr>
            <w:r>
              <w:rPr>
                <w:rFonts w:hint="eastAsia"/>
              </w:rPr>
              <w:t>경계가 분명</w:t>
            </w:r>
          </w:p>
          <w:p w14:paraId="1A3D7A49" w14:textId="1802A706" w:rsidR="00BC5314" w:rsidRPr="00BC5314" w:rsidRDefault="00BC5314" w:rsidP="00BC5314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 w:rsidRPr="00BC5314">
              <w:rPr>
                <w:b/>
                <w:bCs/>
              </w:rPr>
              <w:t>&lt;</w:t>
            </w:r>
            <w:proofErr w:type="spellStart"/>
            <w:r w:rsidRPr="00BC5314">
              <w:rPr>
                <w:b/>
                <w:bCs/>
              </w:rPr>
              <w:t>br</w:t>
            </w:r>
            <w:proofErr w:type="spellEnd"/>
            <w:r w:rsidRPr="00BC5314">
              <w:rPr>
                <w:b/>
                <w:bCs/>
              </w:rPr>
              <w:t>&gt;</w:t>
            </w:r>
            <w:r w:rsidRPr="00BC5314">
              <w:rPr>
                <w:rFonts w:hint="eastAsia"/>
                <w:b/>
                <w:bCs/>
              </w:rPr>
              <w:t>보다 좋음!</w:t>
            </w:r>
            <w:r w:rsidRPr="00BC5314">
              <w:rPr>
                <w:b/>
                <w:bCs/>
              </w:rPr>
              <w:t>!</w:t>
            </w:r>
          </w:p>
        </w:tc>
      </w:tr>
    </w:tbl>
    <w:p w14:paraId="357DA37E" w14:textId="77777777" w:rsidR="00BC5314" w:rsidRPr="00BC5314" w:rsidRDefault="00BC5314" w:rsidP="00BC5314"/>
    <w:p w14:paraId="745F3BA6" w14:textId="7F57F33E" w:rsidR="005047F6" w:rsidRDefault="005047F6" w:rsidP="005047F6">
      <w:pPr>
        <w:pStyle w:val="a3"/>
        <w:ind w:leftChars="0" w:left="760"/>
      </w:pPr>
      <w:r>
        <w:rPr>
          <w:rFonts w:hint="eastAsia"/>
        </w:rPr>
        <w:t>정해진 간격이 있어서 불편하다고?</w:t>
      </w:r>
      <w:r>
        <w:t xml:space="preserve"> -------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가 해결해 줄 것임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7"/>
        <w:gridCol w:w="4119"/>
      </w:tblGrid>
      <w:tr w:rsidR="00BC5314" w14:paraId="3948BA77" w14:textId="77777777" w:rsidTr="00BC5314">
        <w:tc>
          <w:tcPr>
            <w:tcW w:w="4508" w:type="dxa"/>
          </w:tcPr>
          <w:p w14:paraId="4CCAC3C1" w14:textId="77777777" w:rsidR="00BC5314" w:rsidRDefault="00BC5314" w:rsidP="005047F6">
            <w:pPr>
              <w:pStyle w:val="a3"/>
              <w:ind w:leftChars="0" w:left="0"/>
            </w:pPr>
            <w:r>
              <w:rPr>
                <w:rFonts w:hint="eastAsia"/>
              </w:rPr>
              <w:t>H</w:t>
            </w:r>
            <w:r>
              <w:t>TML</w:t>
            </w:r>
          </w:p>
          <w:p w14:paraId="49D4A419" w14:textId="7BBB1AA4" w:rsidR="00BC5314" w:rsidRDefault="00BC5314" w:rsidP="005047F6">
            <w:pPr>
              <w:pStyle w:val="a3"/>
              <w:ind w:leftChars="0" w:left="0"/>
            </w:pPr>
            <w:r>
              <w:rPr>
                <w:rFonts w:hint="eastAsia"/>
              </w:rPr>
              <w:t>정보를 표현</w:t>
            </w:r>
          </w:p>
        </w:tc>
        <w:tc>
          <w:tcPr>
            <w:tcW w:w="4508" w:type="dxa"/>
          </w:tcPr>
          <w:p w14:paraId="479403E4" w14:textId="77777777" w:rsidR="00BC5314" w:rsidRDefault="00BC5314" w:rsidP="005047F6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SS</w:t>
            </w:r>
          </w:p>
          <w:p w14:paraId="7DA836BC" w14:textId="0FD1E18C" w:rsidR="00BC5314" w:rsidRDefault="00BC5314" w:rsidP="005047F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정보를 </w:t>
            </w:r>
            <w:proofErr w:type="spellStart"/>
            <w:r>
              <w:rPr>
                <w:rFonts w:hint="eastAsia"/>
              </w:rPr>
              <w:t>꾸며줌</w:t>
            </w:r>
            <w:proofErr w:type="spellEnd"/>
          </w:p>
        </w:tc>
      </w:tr>
    </w:tbl>
    <w:p w14:paraId="2020938E" w14:textId="38CE3CDD" w:rsidR="005047F6" w:rsidRDefault="005047F6" w:rsidP="005047F6">
      <w:pPr>
        <w:pStyle w:val="a3"/>
        <w:ind w:leftChars="0" w:left="760"/>
      </w:pPr>
    </w:p>
    <w:p w14:paraId="52AD0B9D" w14:textId="0733F45D" w:rsidR="00BC5314" w:rsidRDefault="00BC5314" w:rsidP="00BC5314">
      <w:pPr>
        <w:pStyle w:val="a3"/>
        <w:numPr>
          <w:ilvl w:val="0"/>
          <w:numId w:val="3"/>
        </w:numPr>
        <w:ind w:leftChars="0"/>
      </w:pPr>
      <w:r>
        <w:t>HTML</w:t>
      </w:r>
      <w:r>
        <w:rPr>
          <w:rFonts w:hint="eastAsia"/>
        </w:rPr>
        <w:t>이 중요한 이유</w:t>
      </w:r>
    </w:p>
    <w:p w14:paraId="03962F17" w14:textId="77777777" w:rsidR="004658B9" w:rsidRDefault="004658B9" w:rsidP="004658B9">
      <w:pPr>
        <w:ind w:firstLine="760"/>
      </w:pPr>
      <w:r>
        <w:rPr>
          <w:rFonts w:hint="eastAsia"/>
        </w:rPr>
        <w:t>비즈니스 측면</w:t>
      </w:r>
    </w:p>
    <w:p w14:paraId="738A35BF" w14:textId="5333021B" w:rsidR="00BC5314" w:rsidRDefault="004658B9" w:rsidP="004658B9">
      <w:pPr>
        <w:pStyle w:val="a3"/>
        <w:numPr>
          <w:ilvl w:val="0"/>
          <w:numId w:val="6"/>
        </w:numPr>
        <w:ind w:leftChars="0"/>
      </w:pPr>
      <w:r>
        <w:t>&lt;</w:t>
      </w:r>
      <w:r>
        <w:rPr>
          <w:rFonts w:hint="eastAsia"/>
        </w:rPr>
        <w:t>h</w:t>
      </w:r>
      <w:r>
        <w:t>3&gt;config&lt;/h3&gt;//</w:t>
      </w:r>
      <w:r>
        <w:rPr>
          <w:rFonts w:hint="eastAsia"/>
        </w:rPr>
        <w:t>by 지식인:</w:t>
      </w:r>
      <w:r>
        <w:t xml:space="preserve"> </w:t>
      </w:r>
      <w:r>
        <w:rPr>
          <w:rFonts w:hint="eastAsia"/>
        </w:rPr>
        <w:t>제목이라는 의미</w:t>
      </w:r>
    </w:p>
    <w:p w14:paraId="24DFFF36" w14:textId="1CC1B013" w:rsidR="004658B9" w:rsidRDefault="004658B9" w:rsidP="004658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>
        <w:t xml:space="preserve">strong&gt;&lt;span style=”font-size:22px;”coding&lt;/span&gt;&lt;/strong&gt;//by </w:t>
      </w:r>
      <w:r>
        <w:rPr>
          <w:rFonts w:hint="eastAsia"/>
        </w:rPr>
        <w:t>일반인</w:t>
      </w:r>
      <w:r>
        <w:t xml:space="preserve">: </w:t>
      </w:r>
      <w:r>
        <w:rPr>
          <w:rFonts w:hint="eastAsia"/>
        </w:rPr>
        <w:t>시각적</w:t>
      </w:r>
      <w:r>
        <w:t xml:space="preserve"> </w:t>
      </w:r>
      <w:r>
        <w:rPr>
          <w:rFonts w:hint="eastAsia"/>
        </w:rPr>
        <w:t>장식</w:t>
      </w:r>
    </w:p>
    <w:p w14:paraId="7FD38A0B" w14:textId="5693E6F1" w:rsidR="004658B9" w:rsidRDefault="004658B9" w:rsidP="004658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을 의미에 맞게 잘 사용해야 함</w:t>
      </w:r>
    </w:p>
    <w:p w14:paraId="79743B8E" w14:textId="77777777" w:rsidR="004658B9" w:rsidRDefault="004658B9" w:rsidP="004658B9">
      <w:pPr>
        <w:ind w:firstLine="760"/>
      </w:pPr>
      <w:r>
        <w:rPr>
          <w:rFonts w:hint="eastAsia"/>
        </w:rPr>
        <w:t>휴머니즘 측면</w:t>
      </w:r>
    </w:p>
    <w:p w14:paraId="760ED5D1" w14:textId="6C192911" w:rsidR="004658B9" w:rsidRPr="004658B9" w:rsidRDefault="004658B9" w:rsidP="004658B9">
      <w:pPr>
        <w:pStyle w:val="a3"/>
        <w:numPr>
          <w:ilvl w:val="0"/>
          <w:numId w:val="6"/>
        </w:numPr>
        <w:ind w:leftChars="0"/>
      </w:pPr>
      <w:r w:rsidRPr="004658B9">
        <w:rPr>
          <w:rFonts w:hint="eastAsia"/>
          <w:highlight w:val="yellow"/>
        </w:rPr>
        <w:t>접근성</w:t>
      </w:r>
      <w:r w:rsidRPr="004658B9">
        <w:rPr>
          <w:highlight w:val="yellow"/>
        </w:rPr>
        <w:t xml:space="preserve"> (</w:t>
      </w:r>
      <w:r w:rsidRPr="004658B9">
        <w:rPr>
          <w:rFonts w:hint="eastAsia"/>
          <w:highlight w:val="yellow"/>
        </w:rPr>
        <w:t>신체적 장애가 있는 사람도 웹을 통해 정보에 접근할 수 있어야 한다.</w:t>
      </w:r>
      <w:r w:rsidRPr="004658B9">
        <w:rPr>
          <w:highlight w:val="yellow"/>
        </w:rPr>
        <w:t>)</w:t>
      </w:r>
    </w:p>
    <w:p w14:paraId="2E0215A7" w14:textId="77777777" w:rsidR="004658B9" w:rsidRDefault="004658B9" w:rsidP="004658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운영체제에서 동작</w:t>
      </w:r>
    </w:p>
    <w:p w14:paraId="371E2D0A" w14:textId="77777777" w:rsidR="004658B9" w:rsidRDefault="004658B9" w:rsidP="004658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누구나 볼 수 있는 소스코드</w:t>
      </w:r>
    </w:p>
    <w:p w14:paraId="7FE18DBF" w14:textId="5F666611" w:rsidR="004658B9" w:rsidRDefault="004658B9" w:rsidP="004658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저작권이 없는 순수 공공재</w:t>
      </w:r>
    </w:p>
    <w:p w14:paraId="76667789" w14:textId="5061E23C" w:rsidR="004658B9" w:rsidRDefault="004658B9" w:rsidP="004658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최후의 문법 속성과 </w:t>
      </w:r>
      <w:proofErr w:type="spellStart"/>
      <w:r>
        <w:t>img</w:t>
      </w:r>
      <w:proofErr w:type="spellEnd"/>
    </w:p>
    <w:p w14:paraId="4137495E" w14:textId="17EA02DA" w:rsidR="004658B9" w:rsidRDefault="004658B9" w:rsidP="004658B9">
      <w:pPr>
        <w:pStyle w:val="a3"/>
        <w:ind w:leftChars="0" w:left="760"/>
      </w:pPr>
      <w:r w:rsidRPr="004658B9">
        <w:rPr>
          <w:rFonts w:hint="eastAsia"/>
          <w:highlight w:val="lightGray"/>
        </w:rPr>
        <w:t>속성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태그의 심화된 문법</w:t>
      </w:r>
    </w:p>
    <w:p w14:paraId="077C1DFF" w14:textId="3B8E0DF7" w:rsidR="004658B9" w:rsidRDefault="004658B9" w:rsidP="004658B9">
      <w:pPr>
        <w:pStyle w:val="a3"/>
        <w:ind w:leftChars="0" w:left="760"/>
        <w:rPr>
          <w:rFonts w:ascii="나눔고딕" w:eastAsia="나눔고딕" w:hAnsi="나눔고딕"/>
          <w:szCs w:val="20"/>
        </w:rPr>
      </w:pPr>
      <w:r w:rsidRPr="004658B9">
        <w:rPr>
          <w:rFonts w:ascii="나눔고딕" w:eastAsia="나눔고딕" w:hAnsi="나눔고딕" w:hint="eastAsia"/>
          <w:szCs w:val="20"/>
        </w:rPr>
        <w:t>&lt;</w:t>
      </w:r>
      <w:proofErr w:type="spellStart"/>
      <w:r w:rsidRPr="004658B9">
        <w:rPr>
          <w:rFonts w:ascii="나눔고딕" w:eastAsia="나눔고딕" w:hAnsi="나눔고딕" w:hint="eastAsia"/>
          <w:szCs w:val="20"/>
        </w:rPr>
        <w:t>img</w:t>
      </w:r>
      <w:proofErr w:type="spellEnd"/>
      <w:r w:rsidRPr="004658B9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4658B9">
        <w:rPr>
          <w:rFonts w:ascii="나눔고딕" w:eastAsia="나눔고딕" w:hAnsi="나눔고딕" w:hint="eastAsia"/>
          <w:szCs w:val="20"/>
          <w:highlight w:val="lightGray"/>
        </w:rPr>
        <w:t>src</w:t>
      </w:r>
      <w:proofErr w:type="spellEnd"/>
      <w:r w:rsidRPr="004658B9">
        <w:rPr>
          <w:rFonts w:ascii="나눔고딕" w:eastAsia="나눔고딕" w:hAnsi="나눔고딕" w:hint="eastAsia"/>
          <w:szCs w:val="20"/>
        </w:rPr>
        <w:t>="coding.jpg"&gt;</w:t>
      </w:r>
    </w:p>
    <w:p w14:paraId="53BA9765" w14:textId="3C51A8A9" w:rsidR="0092516E" w:rsidRPr="0092516E" w:rsidRDefault="0092516E" w:rsidP="0092516E">
      <w:pPr>
        <w:pStyle w:val="a3"/>
        <w:numPr>
          <w:ilvl w:val="0"/>
          <w:numId w:val="3"/>
        </w:numPr>
        <w:ind w:leftChars="0"/>
      </w:pPr>
      <w:r>
        <w:rPr>
          <w:rFonts w:ascii="나눔고딕" w:eastAsia="나눔고딕" w:hAnsi="나눔고딕" w:hint="eastAsia"/>
          <w:szCs w:val="20"/>
        </w:rPr>
        <w:lastRenderedPageBreak/>
        <w:t>부모 자식과 목록</w:t>
      </w:r>
    </w:p>
    <w:p w14:paraId="1C5D37C9" w14:textId="77777777" w:rsidR="0092516E" w:rsidRDefault="0092516E" w:rsidP="0092516E">
      <w:pPr>
        <w:pStyle w:val="a3"/>
        <w:ind w:leftChars="0" w:left="76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&lt;p</w:t>
      </w:r>
      <w:r>
        <w:rPr>
          <w:rFonts w:ascii="나눔고딕" w:eastAsia="나눔고딕" w:hAnsi="나눔고딕"/>
          <w:szCs w:val="20"/>
        </w:rPr>
        <w:t>arent&gt;</w:t>
      </w:r>
    </w:p>
    <w:p w14:paraId="3F31E639" w14:textId="77777777" w:rsidR="0092516E" w:rsidRDefault="0092516E" w:rsidP="0092516E">
      <w:pPr>
        <w:pStyle w:val="a3"/>
        <w:ind w:leftChars="0" w:left="76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  <w:t>&lt;child&gt;&lt;/child&gt;</w:t>
      </w:r>
    </w:p>
    <w:p w14:paraId="7859E821" w14:textId="77777777" w:rsidR="0092516E" w:rsidRDefault="0092516E" w:rsidP="0092516E">
      <w:pPr>
        <w:pStyle w:val="a3"/>
        <w:ind w:leftChars="0" w:left="76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&lt;</w:t>
      </w:r>
      <w:r>
        <w:rPr>
          <w:rFonts w:ascii="나눔고딕" w:eastAsia="나눔고딕" w:hAnsi="나눔고딕"/>
          <w:szCs w:val="20"/>
        </w:rPr>
        <w:t>/parent&gt;</w:t>
      </w:r>
    </w:p>
    <w:p w14:paraId="2C2B2882" w14:textId="77777777" w:rsidR="0092516E" w:rsidRDefault="0092516E" w:rsidP="0092516E">
      <w:pPr>
        <w:pStyle w:val="a3"/>
        <w:ind w:leftChars="0" w:left="760"/>
      </w:pPr>
    </w:p>
    <w:p w14:paraId="0EBDDA12" w14:textId="77777777" w:rsidR="0092516E" w:rsidRDefault="0092516E" w:rsidP="0092516E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92C7E" wp14:editId="45BCB55D">
                <wp:simplePos x="0" y="0"/>
                <wp:positionH relativeFrom="column">
                  <wp:posOffset>441960</wp:posOffset>
                </wp:positionH>
                <wp:positionV relativeFrom="paragraph">
                  <wp:posOffset>339725</wp:posOffset>
                </wp:positionV>
                <wp:extent cx="2948940" cy="922020"/>
                <wp:effectExtent l="0" t="0" r="2286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922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08298" id="직사각형 4" o:spid="_x0000_s1026" style="position:absolute;left:0;text-align:left;margin-left:34.8pt;margin-top:26.75pt;width:232.2pt;height:7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" filled="f" strokecolor="#bfbfbf [2412]" strokeweight="1pt"/>
            </w:pict>
          </mc:Fallback>
        </mc:AlternateContent>
      </w:r>
      <w:r>
        <w:rPr>
          <w:rFonts w:hint="eastAsia"/>
        </w:rPr>
        <w:t>E</w:t>
      </w:r>
      <w:r>
        <w:t>x1.</w:t>
      </w:r>
    </w:p>
    <w:p w14:paraId="2463AC06" w14:textId="77777777" w:rsidR="0092516E" w:rsidRDefault="0092516E" w:rsidP="0092516E">
      <w:pPr>
        <w:pStyle w:val="a3"/>
        <w:ind w:leftChars="0" w:left="760"/>
      </w:pPr>
      <w:r>
        <w:rPr>
          <w:rFonts w:hint="eastAsia"/>
        </w:rPr>
        <w:t>&lt;</w:t>
      </w:r>
      <w:r>
        <w:t>p&gt;</w:t>
      </w:r>
    </w:p>
    <w:p w14:paraId="1ECB2099" w14:textId="77777777" w:rsidR="0092516E" w:rsidRDefault="0092516E" w:rsidP="0092516E">
      <w:pPr>
        <w:pStyle w:val="a3"/>
        <w:ind w:leftChars="0" w:left="76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웹페이지 주소</w:t>
      </w:r>
      <w:r>
        <w:t>”&gt;</w:t>
      </w:r>
      <w:r>
        <w:rPr>
          <w:rFonts w:hint="eastAsia"/>
        </w:rPr>
        <w:t>웹페이지&lt;</w:t>
      </w:r>
      <w:r>
        <w:t>/</w:t>
      </w:r>
      <w:r>
        <w:rPr>
          <w:rFonts w:hint="eastAsia"/>
        </w:rPr>
        <w:t>a</w:t>
      </w:r>
      <w:r>
        <w:t>&gt;</w:t>
      </w:r>
    </w:p>
    <w:p w14:paraId="71AE4CD2" w14:textId="77777777" w:rsidR="0092516E" w:rsidRDefault="0092516E" w:rsidP="0092516E">
      <w:pPr>
        <w:pStyle w:val="a3"/>
        <w:ind w:leftChars="0" w:left="760"/>
      </w:pPr>
      <w:r>
        <w:rPr>
          <w:rFonts w:hint="eastAsia"/>
        </w:rPr>
        <w:t>&lt;</w:t>
      </w:r>
      <w:r>
        <w:t>/p&gt;</w:t>
      </w:r>
    </w:p>
    <w:p w14:paraId="46C5F9D1" w14:textId="77777777" w:rsidR="0092516E" w:rsidRDefault="0092516E" w:rsidP="0092516E">
      <w:pPr>
        <w:pStyle w:val="a3"/>
        <w:numPr>
          <w:ilvl w:val="0"/>
          <w:numId w:val="4"/>
        </w:numPr>
        <w:ind w:leftChars="0"/>
      </w:pPr>
      <w:r>
        <w:t>&lt;</w:t>
      </w:r>
      <w:r>
        <w:rPr>
          <w:rFonts w:hint="eastAsia"/>
        </w:rPr>
        <w:t>p</w:t>
      </w:r>
      <w:r>
        <w:t>&gt;&lt;/p&gt;</w:t>
      </w:r>
      <w:r>
        <w:rPr>
          <w:rFonts w:hint="eastAsia"/>
        </w:rPr>
        <w:t xml:space="preserve">태그가 꼭 </w:t>
      </w:r>
      <w:r>
        <w:t>&lt;a&gt;&lt;/a&gt;</w:t>
      </w:r>
      <w:r>
        <w:rPr>
          <w:rFonts w:hint="eastAsia"/>
        </w:rPr>
        <w:t>태그의 부모일 필요가 없다.</w:t>
      </w:r>
      <w:r>
        <w:t xml:space="preserve"> </w:t>
      </w:r>
    </w:p>
    <w:p w14:paraId="340DA590" w14:textId="77777777" w:rsidR="0092516E" w:rsidRDefault="0092516E" w:rsidP="009251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마찬가지로,</w:t>
      </w:r>
      <w:r>
        <w:t xml:space="preserve"> &lt;a&gt;&lt;/a&gt;</w:t>
      </w:r>
      <w:r>
        <w:rPr>
          <w:rFonts w:hint="eastAsia"/>
        </w:rPr>
        <w:t xml:space="preserve">태그가 꼭 </w:t>
      </w:r>
      <w:r>
        <w:t>&lt;</w:t>
      </w:r>
      <w:r>
        <w:rPr>
          <w:rFonts w:hint="eastAsia"/>
        </w:rPr>
        <w:t>p</w:t>
      </w:r>
      <w:r>
        <w:t>&gt;&lt;/p&gt;</w:t>
      </w:r>
      <w:r>
        <w:rPr>
          <w:rFonts w:hint="eastAsia"/>
        </w:rPr>
        <w:t>태그일 필요는 없다.</w:t>
      </w:r>
    </w:p>
    <w:p w14:paraId="0A95489A" w14:textId="77777777" w:rsidR="0092516E" w:rsidRDefault="0092516E" w:rsidP="0092516E"/>
    <w:p w14:paraId="1C0EF3C5" w14:textId="77777777" w:rsidR="0092516E" w:rsidRDefault="0092516E" w:rsidP="0092516E">
      <w:pPr>
        <w:ind w:left="760"/>
      </w:pPr>
      <w:r>
        <w:rPr>
          <w:rFonts w:hint="eastAsia"/>
        </w:rPr>
        <w:t>E</w:t>
      </w:r>
      <w:r>
        <w:t>x2.</w:t>
      </w:r>
    </w:p>
    <w:p w14:paraId="04AA8C69" w14:textId="77777777" w:rsidR="0092516E" w:rsidRDefault="0092516E" w:rsidP="0092516E">
      <w:pPr>
        <w:ind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69795" wp14:editId="0D72376D">
                <wp:simplePos x="0" y="0"/>
                <wp:positionH relativeFrom="column">
                  <wp:posOffset>441960</wp:posOffset>
                </wp:positionH>
                <wp:positionV relativeFrom="paragraph">
                  <wp:posOffset>8255</wp:posOffset>
                </wp:positionV>
                <wp:extent cx="2956560" cy="1242060"/>
                <wp:effectExtent l="0" t="0" r="15240" b="152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242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FB4A" id="직사각형 5" o:spid="_x0000_s1026" style="position:absolute;left:0;text-align:left;margin-left:34.8pt;margin-top:.65pt;width:232.8pt;height:9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" filled="f" strokecolor="#bfbfbf [2412]" strokeweight="1pt"/>
            </w:pict>
          </mc:Fallback>
        </mc:AlternateContent>
      </w:r>
      <w:r>
        <w:rPr>
          <w:rFonts w:hint="eastAsia"/>
        </w:rPr>
        <w:t>&lt;</w:t>
      </w:r>
      <w:r>
        <w:t>ul&gt;</w:t>
      </w:r>
    </w:p>
    <w:p w14:paraId="1DD94255" w14:textId="77777777" w:rsidR="0092516E" w:rsidRDefault="0092516E" w:rsidP="0092516E">
      <w:pPr>
        <w:ind w:left="1560" w:firstLine="40"/>
      </w:pPr>
      <w:r>
        <w:rPr>
          <w:rFonts w:hint="eastAsia"/>
        </w:rPr>
        <w:t>&lt;</w:t>
      </w:r>
      <w:r>
        <w:t>li&gt;</w:t>
      </w:r>
    </w:p>
    <w:p w14:paraId="32D27479" w14:textId="77777777" w:rsidR="0092516E" w:rsidRDefault="0092516E" w:rsidP="0092516E">
      <w:pPr>
        <w:ind w:left="1520" w:firstLine="40"/>
      </w:pPr>
      <w:r>
        <w:rPr>
          <w:rFonts w:hint="eastAsia"/>
        </w:rPr>
        <w:t>&lt;</w:t>
      </w:r>
      <w:r>
        <w:t>/li&gt;</w:t>
      </w:r>
    </w:p>
    <w:p w14:paraId="4ECB0545" w14:textId="77777777" w:rsidR="0092516E" w:rsidRDefault="0092516E" w:rsidP="0092516E">
      <w:r>
        <w:tab/>
        <w:t>&lt;/ul&gt;</w:t>
      </w:r>
    </w:p>
    <w:p w14:paraId="5D961490" w14:textId="77777777" w:rsidR="0092516E" w:rsidRDefault="0092516E" w:rsidP="009251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r>
        <w:t>li&gt;&lt;/li&gt;</w:t>
      </w:r>
      <w:r>
        <w:rPr>
          <w:rFonts w:hint="eastAsia"/>
        </w:rPr>
        <w:t>태그는 &lt;u</w:t>
      </w:r>
      <w:r>
        <w:t>l&gt;&lt;/ul&gt;</w:t>
      </w:r>
      <w:r>
        <w:rPr>
          <w:rFonts w:hint="eastAsia"/>
        </w:rPr>
        <w:t>태그를 꼭 필요로 한다.</w:t>
      </w:r>
    </w:p>
    <w:p w14:paraId="619FB2C0" w14:textId="77777777" w:rsidR="0092516E" w:rsidRDefault="0092516E" w:rsidP="009251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&lt;u</w:t>
      </w:r>
      <w:r>
        <w:t>l&gt;&lt;/ul&gt;</w:t>
      </w:r>
      <w:r>
        <w:rPr>
          <w:rFonts w:hint="eastAsia"/>
        </w:rPr>
        <w:t>태그는 &lt;</w:t>
      </w:r>
      <w:r>
        <w:t>li&gt;&lt;/li&gt;</w:t>
      </w:r>
      <w:r>
        <w:rPr>
          <w:rFonts w:hint="eastAsia"/>
        </w:rPr>
        <w:t>태그가 없다면 존재 가치가 없다.</w:t>
      </w:r>
    </w:p>
    <w:p w14:paraId="469952CE" w14:textId="77777777" w:rsidR="0092516E" w:rsidRDefault="0092516E" w:rsidP="0092516E">
      <w:pPr>
        <w:pStyle w:val="a3"/>
        <w:ind w:leftChars="0" w:left="760"/>
      </w:pPr>
      <w:r>
        <w:rPr>
          <w:rFonts w:hint="eastAsia"/>
        </w:rPr>
        <w:t>*</w:t>
      </w:r>
      <w:r>
        <w:t>&lt;</w:t>
      </w:r>
      <w:r>
        <w:rPr>
          <w:rFonts w:hint="eastAsia"/>
        </w:rPr>
        <w:t>l</w:t>
      </w:r>
      <w:r>
        <w:t>i: list&gt;</w:t>
      </w:r>
    </w:p>
    <w:p w14:paraId="030A87A0" w14:textId="77777777" w:rsidR="0092516E" w:rsidRDefault="0092516E" w:rsidP="0092516E">
      <w:pPr>
        <w:pStyle w:val="a3"/>
        <w:ind w:leftChars="0" w:left="760"/>
      </w:pPr>
      <w:r>
        <w:rPr>
          <w:rFonts w:hint="eastAsia"/>
        </w:rPr>
        <w:t>*</w:t>
      </w:r>
      <w:r>
        <w:t>&lt;ul: unordered list&gt;</w:t>
      </w:r>
    </w:p>
    <w:p w14:paraId="4601AFFC" w14:textId="77777777" w:rsidR="0092516E" w:rsidRDefault="0092516E" w:rsidP="0092516E">
      <w:pPr>
        <w:pStyle w:val="a3"/>
        <w:ind w:leftChars="0" w:left="760"/>
      </w:pPr>
      <w:r>
        <w:rPr>
          <w:rFonts w:hint="eastAsia"/>
        </w:rPr>
        <w:t>*</w:t>
      </w:r>
      <w:r>
        <w:t>&lt;</w:t>
      </w:r>
      <w:proofErr w:type="spellStart"/>
      <w:r>
        <w:t>ol</w:t>
      </w:r>
      <w:proofErr w:type="spellEnd"/>
      <w:r>
        <w:t>: ordered list&gt;</w:t>
      </w:r>
    </w:p>
    <w:p w14:paraId="23C01E75" w14:textId="224C8954" w:rsidR="0092516E" w:rsidRDefault="0092516E" w:rsidP="009251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문서의 구조와 슈퍼스타들</w:t>
      </w:r>
    </w:p>
    <w:p w14:paraId="6D3D17C1" w14:textId="1387F9BA" w:rsidR="0092516E" w:rsidRDefault="0092516E" w:rsidP="0092516E">
      <w:pPr>
        <w:pStyle w:val="a3"/>
        <w:ind w:leftChars="0" w:left="760"/>
      </w:pPr>
      <w:r>
        <w:rPr>
          <w:rFonts w:hint="eastAsia"/>
        </w:rPr>
        <w:t>문장이 모이면 페이지가 되고, 페이지가 모이면</w:t>
      </w:r>
      <w:r>
        <w:t xml:space="preserve"> </w:t>
      </w:r>
      <w:r>
        <w:rPr>
          <w:rFonts w:hint="eastAsia"/>
        </w:rPr>
        <w:t>책이 된다.</w:t>
      </w:r>
    </w:p>
    <w:p w14:paraId="6284099E" w14:textId="221177E3" w:rsidR="0092516E" w:rsidRDefault="0092516E" w:rsidP="0092516E">
      <w:pPr>
        <w:pStyle w:val="a3"/>
        <w:ind w:leftChars="0" w:left="760"/>
      </w:pPr>
      <w:r>
        <w:rPr>
          <w:rFonts w:hint="eastAsia"/>
        </w:rPr>
        <w:t>책에는 표지가 있고 표지에는 제목과 저자가 표기된다.</w:t>
      </w:r>
    </w:p>
    <w:p w14:paraId="1330F20B" w14:textId="7C37916D" w:rsidR="0092516E" w:rsidRDefault="00FC1C1F" w:rsidP="0092516E">
      <w:pPr>
        <w:pStyle w:val="a3"/>
        <w:ind w:leftChars="0" w:left="760"/>
      </w:pPr>
      <w:r>
        <w:rPr>
          <w:rFonts w:hint="eastAsia"/>
        </w:rPr>
        <w:t>정보가 많아지면,</w:t>
      </w:r>
      <w:r>
        <w:t xml:space="preserve"> </w:t>
      </w:r>
      <w:r>
        <w:rPr>
          <w:rFonts w:hint="eastAsia"/>
        </w:rPr>
        <w:t>정보를 잘 정리정돈 하기 위해 구조가 필요하다.</w:t>
      </w:r>
      <w:r>
        <w:t xml:space="preserve"> </w:t>
      </w:r>
    </w:p>
    <w:p w14:paraId="7AD3057E" w14:textId="09615DA9" w:rsidR="00FC1C1F" w:rsidRDefault="00FC1C1F" w:rsidP="0092516E">
      <w:pPr>
        <w:pStyle w:val="a3"/>
        <w:ind w:leftChars="0" w:left="760"/>
      </w:pPr>
      <w:r>
        <w:rPr>
          <w:rFonts w:hint="eastAsia"/>
        </w:rPr>
        <w:lastRenderedPageBreak/>
        <w:t>웹 페이지에서 구조를 만드는 법을 알아보자.</w:t>
      </w:r>
    </w:p>
    <w:p w14:paraId="7443D7C0" w14:textId="748BCB19" w:rsidR="00FC1C1F" w:rsidRDefault="00FC1C1F" w:rsidP="00FC1C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웹페이지의 제목:</w:t>
      </w:r>
      <w:r>
        <w:t xml:space="preserve"> &lt;</w:t>
      </w:r>
      <w:r>
        <w:rPr>
          <w:rFonts w:hint="eastAsia"/>
        </w:rPr>
        <w:t>t</w:t>
      </w:r>
      <w:r>
        <w:t>itle&gt;</w:t>
      </w:r>
      <w:r>
        <w:rPr>
          <w:rFonts w:hint="eastAsia"/>
        </w:rPr>
        <w:t>웹페이지 제목</w:t>
      </w:r>
      <w:r>
        <w:t>&lt;/title&gt;//</w:t>
      </w:r>
      <w:r>
        <w:rPr>
          <w:rFonts w:hint="eastAsia"/>
        </w:rPr>
        <w:t>검색엔진이 웹페이지를 분석할 때 가장 중요하게 생각하는 태그</w:t>
      </w:r>
    </w:p>
    <w:p w14:paraId="303342C3" w14:textId="77777777" w:rsidR="00FC1C1F" w:rsidRDefault="00FC1C1F" w:rsidP="00FC1C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&lt;m</w:t>
      </w:r>
      <w:r>
        <w:t>eta charset=”utf-8”&gt;//</w:t>
      </w:r>
      <w:proofErr w:type="spellStart"/>
      <w:r>
        <w:rPr>
          <w:rFonts w:hint="eastAsia"/>
        </w:rPr>
        <w:t>웹브라우저에게</w:t>
      </w:r>
      <w:proofErr w:type="spellEnd"/>
      <w:r>
        <w:rPr>
          <w:rFonts w:hint="eastAsia"/>
        </w:rPr>
        <w:t xml:space="preserve"> 웹페이지가 저장된 문자 표현 방식을 알려주는 태그 </w:t>
      </w:r>
      <w:r>
        <w:t>(</w:t>
      </w:r>
      <w:r>
        <w:rPr>
          <w:rFonts w:hint="eastAsia"/>
        </w:rPr>
        <w:t>웹페이지가 저장된 문자 표현 방식=</w:t>
      </w:r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웹페이지를 해석하는 방식)</w:t>
      </w:r>
    </w:p>
    <w:p w14:paraId="31FB67CF" w14:textId="23501256" w:rsidR="00FC1C1F" w:rsidRDefault="00FC1C1F" w:rsidP="00FC1C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본문을 설명하는 정보:</w:t>
      </w:r>
      <w:r>
        <w:t xml:space="preserve"> &lt;</w:t>
      </w:r>
      <w:r>
        <w:rPr>
          <w:rFonts w:hint="eastAsia"/>
        </w:rPr>
        <w:t>h</w:t>
      </w:r>
      <w:r>
        <w:t xml:space="preserve">ead&gt;&lt;/head&gt; </w:t>
      </w:r>
      <w:r>
        <w:rPr>
          <w:rFonts w:hint="eastAsia"/>
        </w:rPr>
        <w:t>안에 기입</w:t>
      </w:r>
      <w:r>
        <w:t xml:space="preserve"> </w:t>
      </w:r>
    </w:p>
    <w:p w14:paraId="5133FAEB" w14:textId="020EA42A" w:rsidR="00FC1C1F" w:rsidRDefault="00FC1C1F" w:rsidP="00FC1C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본문</w:t>
      </w:r>
      <w:del w:id="0" w:author="남 혜빈" w:date="2021-01-15T17:14:00Z">
        <w:r w:rsidDel="00341688">
          <w:rPr>
            <w:rFonts w:hint="eastAsia"/>
          </w:rPr>
          <w:delText>을 설명하는</w:delText>
        </w:r>
      </w:del>
      <w:r>
        <w:rPr>
          <w:rFonts w:hint="eastAsia"/>
        </w:rPr>
        <w:t xml:space="preserve"> 정보:</w:t>
      </w:r>
      <w:r>
        <w:t xml:space="preserve"> </w:t>
      </w:r>
      <w:r>
        <w:rPr>
          <w:rFonts w:hint="eastAsia"/>
        </w:rPr>
        <w:t>&lt;</w:t>
      </w:r>
      <w:r>
        <w:t>bod</w:t>
      </w:r>
      <w:r>
        <w:rPr>
          <w:rFonts w:hint="eastAsia"/>
        </w:rPr>
        <w:t>y</w:t>
      </w:r>
      <w:r>
        <w:t xml:space="preserve">&gt;&lt;/body&gt; </w:t>
      </w:r>
      <w:r>
        <w:rPr>
          <w:rFonts w:hint="eastAsia"/>
        </w:rPr>
        <w:t>안에 기입</w:t>
      </w:r>
    </w:p>
    <w:p w14:paraId="33BD822D" w14:textId="553B9B59" w:rsidR="00FC1C1F" w:rsidRDefault="00FC1C1F" w:rsidP="00FC1C1F">
      <w:pPr>
        <w:pStyle w:val="a3"/>
        <w:numPr>
          <w:ilvl w:val="0"/>
          <w:numId w:val="4"/>
        </w:numPr>
        <w:ind w:leftChars="0"/>
      </w:pPr>
      <w:r>
        <w:t>&lt;head&gt;&lt;/head&gt;</w:t>
      </w:r>
      <w:r>
        <w:rPr>
          <w:rFonts w:hint="eastAsia"/>
        </w:rPr>
        <w:t xml:space="preserve">와 </w:t>
      </w:r>
      <w:r>
        <w:t>&lt;</w:t>
      </w:r>
      <w:r>
        <w:rPr>
          <w:rFonts w:hint="eastAsia"/>
        </w:rPr>
        <w:t>b</w:t>
      </w:r>
      <w:r>
        <w:t>ody&gt;&lt;/body&gt;</w:t>
      </w:r>
      <w:r>
        <w:rPr>
          <w:rFonts w:hint="eastAsia"/>
        </w:rPr>
        <w:t xml:space="preserve">를 감싸는 </w:t>
      </w:r>
      <w:r>
        <w:t>&lt;html&gt;&lt;/html&gt;</w:t>
      </w:r>
    </w:p>
    <w:p w14:paraId="1AA9F18B" w14:textId="61A8AD2B" w:rsidR="00FC1C1F" w:rsidRPr="0092516E" w:rsidRDefault="00FC1C1F" w:rsidP="00FC1C1F">
      <w:pPr>
        <w:pStyle w:val="a3"/>
        <w:numPr>
          <w:ilvl w:val="0"/>
          <w:numId w:val="6"/>
        </w:numPr>
        <w:ind w:leftChars="0"/>
      </w:pPr>
      <w:r>
        <w:t>&lt;!doctype html&gt;//</w:t>
      </w:r>
      <w:r>
        <w:rPr>
          <w:rFonts w:hint="eastAsia"/>
        </w:rPr>
        <w:t xml:space="preserve">이 웹페이지가 </w:t>
      </w:r>
      <w:r>
        <w:t>HTML</w:t>
      </w:r>
      <w:r>
        <w:rPr>
          <w:rFonts w:hint="eastAsia"/>
        </w:rPr>
        <w:t>로서 만들어졌다는 걸 알려줌</w:t>
      </w:r>
    </w:p>
    <w:p w14:paraId="4880BD5F" w14:textId="7671F80C" w:rsidR="0092516E" w:rsidRDefault="00FC1C1F" w:rsidP="009251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태그의 제왕</w:t>
      </w:r>
    </w:p>
    <w:p w14:paraId="0D45C8FE" w14:textId="1ABD6474" w:rsidR="00FC1C1F" w:rsidRDefault="00FC1C1F" w:rsidP="00FC1C1F">
      <w:pPr>
        <w:pStyle w:val="a3"/>
        <w:ind w:leftChars="0" w:left="760"/>
      </w:pPr>
      <w:r w:rsidRPr="00274AB8">
        <w:rPr>
          <w:rFonts w:hint="eastAsia"/>
          <w:highlight w:val="yellow"/>
        </w:rPr>
        <w:t>&lt;a</w:t>
      </w:r>
      <w:r w:rsidRPr="00274AB8">
        <w:rPr>
          <w:highlight w:val="yellow"/>
        </w:rPr>
        <w:t>&gt;</w:t>
      </w:r>
    </w:p>
    <w:p w14:paraId="6EC3698A" w14:textId="1DFC3003" w:rsidR="00FC1C1F" w:rsidRDefault="00FC1C1F" w:rsidP="00FC1C1F">
      <w:pPr>
        <w:pStyle w:val="a3"/>
        <w:numPr>
          <w:ilvl w:val="0"/>
          <w:numId w:val="6"/>
        </w:numPr>
        <w:ind w:leftChars="0"/>
      </w:pPr>
      <w:r>
        <w:t>HTML</w:t>
      </w:r>
      <w:r>
        <w:rPr>
          <w:rFonts w:hint="eastAsia"/>
        </w:rPr>
        <w:t xml:space="preserve">의 약자 </w:t>
      </w:r>
      <w:r>
        <w:t>Hyper Text Markup Language</w:t>
      </w:r>
      <w:r>
        <w:rPr>
          <w:rFonts w:hint="eastAsia"/>
        </w:rPr>
        <w:t xml:space="preserve">의 </w:t>
      </w:r>
      <w:r>
        <w:t>Hyper Text</w:t>
      </w:r>
      <w:r>
        <w:rPr>
          <w:rFonts w:hint="eastAsia"/>
        </w:rPr>
        <w:t>가 이 태그를 의미</w:t>
      </w:r>
    </w:p>
    <w:p w14:paraId="6ECA9D75" w14:textId="4D7EC184" w:rsidR="00FC1C1F" w:rsidRDefault="00FC1C1F" w:rsidP="00FC1C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>
        <w:t>a: anchor&gt;//</w:t>
      </w:r>
      <w:r>
        <w:rPr>
          <w:rFonts w:hint="eastAsia"/>
        </w:rPr>
        <w:t>닻,</w:t>
      </w:r>
      <w:r>
        <w:t xml:space="preserve"> </w:t>
      </w:r>
      <w:r w:rsidR="00274AB8">
        <w:rPr>
          <w:rFonts w:hint="eastAsia"/>
        </w:rPr>
        <w:t>링크를 표현</w:t>
      </w:r>
    </w:p>
    <w:p w14:paraId="12D2D486" w14:textId="681D4816" w:rsidR="00274AB8" w:rsidRDefault="00274AB8" w:rsidP="00FC1C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&lt;a</w:t>
      </w:r>
      <w:r>
        <w:t xml:space="preserve"> </w:t>
      </w:r>
      <w:proofErr w:type="spellStart"/>
      <w:r w:rsidRPr="006E40D4">
        <w:rPr>
          <w:highlight w:val="lightGray"/>
          <w:rPrChange w:id="1" w:author="남 혜빈" w:date="2021-01-15T07:26:00Z">
            <w:rPr/>
          </w:rPrChange>
        </w:rPr>
        <w:t>href</w:t>
      </w:r>
      <w:proofErr w:type="spellEnd"/>
      <w:r>
        <w:t>: Hyper Text Reference=”</w:t>
      </w:r>
      <w:r>
        <w:rPr>
          <w:rFonts w:hint="eastAsia"/>
        </w:rPr>
        <w:t>링크</w:t>
      </w:r>
      <w:r>
        <w:t>”&gt;</w:t>
      </w:r>
    </w:p>
    <w:p w14:paraId="4C6EDE75" w14:textId="27C28C51" w:rsidR="00274AB8" w:rsidRDefault="00274AB8" w:rsidP="00274A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r>
        <w:t xml:space="preserve"> =”</w:t>
      </w:r>
      <w:r>
        <w:rPr>
          <w:rFonts w:hint="eastAsia"/>
        </w:rPr>
        <w:t>링크</w:t>
      </w:r>
      <w:r>
        <w:t xml:space="preserve">” </w:t>
      </w:r>
      <w:r w:rsidRPr="006E40D4">
        <w:rPr>
          <w:highlight w:val="lightGray"/>
          <w:rPrChange w:id="2" w:author="남 혜빈" w:date="2021-01-15T07:26:00Z">
            <w:rPr/>
          </w:rPrChange>
        </w:rPr>
        <w:t>target</w:t>
      </w:r>
      <w:r>
        <w:t>=”_blank”&gt;//</w:t>
      </w:r>
      <w:r>
        <w:rPr>
          <w:rFonts w:hint="eastAsia"/>
        </w:rPr>
        <w:t>링크를 했을 때,</w:t>
      </w:r>
      <w:r>
        <w:t xml:space="preserve"> </w:t>
      </w:r>
      <w:r>
        <w:rPr>
          <w:rFonts w:hint="eastAsia"/>
        </w:rPr>
        <w:t>새창에서 페이지가 열림</w:t>
      </w:r>
    </w:p>
    <w:p w14:paraId="46635313" w14:textId="51725CE3" w:rsidR="00274AB8" w:rsidRPr="0092516E" w:rsidRDefault="00274AB8" w:rsidP="00FC1C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r>
        <w:t xml:space="preserve"> =”</w:t>
      </w:r>
      <w:r>
        <w:rPr>
          <w:rFonts w:hint="eastAsia"/>
        </w:rPr>
        <w:t>링크</w:t>
      </w:r>
      <w:r>
        <w:t xml:space="preserve">” target=”_blank” </w:t>
      </w:r>
      <w:r w:rsidRPr="006E40D4">
        <w:rPr>
          <w:highlight w:val="lightGray"/>
          <w:rPrChange w:id="3" w:author="남 혜빈" w:date="2021-01-15T07:26:00Z">
            <w:rPr/>
          </w:rPrChange>
        </w:rPr>
        <w:t>title</w:t>
      </w:r>
      <w:r>
        <w:t>=”</w:t>
      </w:r>
      <w:r>
        <w:rPr>
          <w:rFonts w:hint="eastAsia"/>
        </w:rPr>
        <w:t>링크가 어떤 내용을 담고 있는지</w:t>
      </w:r>
      <w:r>
        <w:t>”&gt;//</w:t>
      </w:r>
    </w:p>
    <w:p w14:paraId="4FB977A7" w14:textId="2CFEE2E9" w:rsidR="0092516E" w:rsidRDefault="00274AB8" w:rsidP="00274A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웹 사이트 완성</w:t>
      </w:r>
    </w:p>
    <w:p w14:paraId="4F0F56BC" w14:textId="77777777" w:rsidR="00953905" w:rsidRDefault="00274AB8" w:rsidP="00274AB8">
      <w:pPr>
        <w:pStyle w:val="a3"/>
        <w:ind w:leftChars="0" w:left="760"/>
      </w:pPr>
      <w:r>
        <w:rPr>
          <w:rFonts w:hint="eastAsia"/>
        </w:rPr>
        <w:t>웹페이지를 만드는 방법과 페이지와 페이지를 링크라는 길로 연결하는 방법을 배웠다.</w:t>
      </w:r>
      <w:r>
        <w:t xml:space="preserve"> </w:t>
      </w:r>
    </w:p>
    <w:p w14:paraId="4953C7B5" w14:textId="6EA9C55F" w:rsidR="00274AB8" w:rsidRDefault="00274AB8" w:rsidP="00274AB8">
      <w:pPr>
        <w:pStyle w:val="a3"/>
        <w:ind w:leftChars="0" w:left="760"/>
      </w:pPr>
      <w:r>
        <w:rPr>
          <w:rFonts w:hint="eastAsia"/>
        </w:rPr>
        <w:t>링크를 통해 서로 결합되어 있는 웹페이지들의 그룹을 웹사이트</w:t>
      </w:r>
      <w:r w:rsidR="00953905">
        <w:rPr>
          <w:rFonts w:hint="eastAsia"/>
        </w:rPr>
        <w:t>(책</w:t>
      </w:r>
      <w:r w:rsidR="00953905">
        <w:t>)</w:t>
      </w:r>
      <w:r>
        <w:rPr>
          <w:rFonts w:hint="eastAsia"/>
        </w:rPr>
        <w:t>라고 한다.</w:t>
      </w:r>
    </w:p>
    <w:p w14:paraId="0205BBF6" w14:textId="3610526D" w:rsidR="00953905" w:rsidRPr="00953905" w:rsidRDefault="00953905" w:rsidP="00274AB8">
      <w:pPr>
        <w:pStyle w:val="a3"/>
        <w:ind w:leftChars="0" w:left="760"/>
        <w:rPr>
          <w:u w:val="single"/>
        </w:rPr>
      </w:pPr>
      <w:r w:rsidRPr="00953905">
        <w:rPr>
          <w:rFonts w:hint="eastAsia"/>
          <w:u w:val="single"/>
        </w:rPr>
        <w:t>웹 사이트를 만들 때,</w:t>
      </w:r>
      <w:r w:rsidRPr="00953905">
        <w:rPr>
          <w:u w:val="single"/>
        </w:rPr>
        <w:t xml:space="preserve"> </w:t>
      </w:r>
      <w:r w:rsidRPr="00953905">
        <w:rPr>
          <w:rFonts w:hint="eastAsia"/>
          <w:u w:val="single"/>
        </w:rPr>
        <w:t>작업할 순서를 정하는 게 중요하다.</w:t>
      </w:r>
    </w:p>
    <w:p w14:paraId="0F5F0EC0" w14:textId="0E9D8E87" w:rsidR="00274AB8" w:rsidRDefault="00274AB8" w:rsidP="0095390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원시웹</w:t>
      </w:r>
      <w:proofErr w:type="spellEnd"/>
    </w:p>
    <w:p w14:paraId="3E2BF534" w14:textId="77777777" w:rsidR="00953905" w:rsidRDefault="00953905" w:rsidP="00953905">
      <w:pPr>
        <w:pStyle w:val="a3"/>
        <w:ind w:leftChars="0" w:left="760"/>
      </w:pPr>
      <w:r>
        <w:rPr>
          <w:rFonts w:hint="eastAsia"/>
        </w:rPr>
        <w:t>웹 창시자:</w:t>
      </w:r>
      <w:r>
        <w:t xml:space="preserve"> </w:t>
      </w:r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</w:t>
      </w:r>
    </w:p>
    <w:p w14:paraId="376A8F54" w14:textId="77777777" w:rsidR="00953905" w:rsidRDefault="00953905" w:rsidP="00953905">
      <w:pPr>
        <w:pStyle w:val="a3"/>
        <w:ind w:leftChars="0" w:left="760"/>
      </w:pPr>
      <w:r>
        <w:rPr>
          <w:rFonts w:hint="eastAsia"/>
        </w:rPr>
        <w:t>세계 최초의 웹 브라우저</w:t>
      </w:r>
      <w:r>
        <w:t>: World Wide Web</w:t>
      </w:r>
    </w:p>
    <w:p w14:paraId="16330E65" w14:textId="4A047F67" w:rsidR="00953905" w:rsidRDefault="00953905" w:rsidP="00953905">
      <w:pPr>
        <w:pStyle w:val="a3"/>
        <w:ind w:leftChars="0" w:left="760"/>
      </w:pPr>
      <w:r>
        <w:rPr>
          <w:rFonts w:hint="eastAsia"/>
        </w:rPr>
        <w:t xml:space="preserve">이후 </w:t>
      </w:r>
      <w:r>
        <w:t xml:space="preserve">웹 </w:t>
      </w:r>
      <w:r>
        <w:rPr>
          <w:rFonts w:hint="eastAsia"/>
        </w:rPr>
        <w:t xml:space="preserve">서버도 만들어서 </w:t>
      </w:r>
      <w:r>
        <w:t>info.cern.ch(</w:t>
      </w:r>
      <w:r>
        <w:rPr>
          <w:rFonts w:hint="eastAsia"/>
        </w:rPr>
        <w:t>도메인 네임)을 부여한다.</w:t>
      </w:r>
      <w:r>
        <w:t>//</w:t>
      </w:r>
      <w:r>
        <w:rPr>
          <w:rFonts w:hint="eastAsia"/>
        </w:rPr>
        <w:t>세계 최초의 웹 페이지:</w:t>
      </w:r>
      <w:r>
        <w:t xml:space="preserve"> </w:t>
      </w:r>
      <w:hyperlink r:id="rId13" w:history="1">
        <w:r w:rsidRPr="0069634C">
          <w:rPr>
            <w:rStyle w:val="a5"/>
          </w:rPr>
          <w:t>http://info.cern.ch</w:t>
        </w:r>
      </w:hyperlink>
    </w:p>
    <w:p w14:paraId="3FBBE3A0" w14:textId="1A5229B4" w:rsidR="00953905" w:rsidRDefault="00953905" w:rsidP="009539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웹이기 위해 필요한 것을 모두 가지고 있고 그렇지 않은 것은 배제한 순수한 상태</w:t>
      </w:r>
    </w:p>
    <w:p w14:paraId="1200A7A4" w14:textId="323A9ECE" w:rsidR="00953905" w:rsidRDefault="00953905" w:rsidP="00274A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인터넷을 여는 열쇠:</w:t>
      </w:r>
      <w:r>
        <w:t xml:space="preserve"> </w:t>
      </w:r>
      <w:r>
        <w:rPr>
          <w:rFonts w:hint="eastAsia"/>
        </w:rPr>
        <w:t>서버와 클라이언트</w:t>
      </w:r>
    </w:p>
    <w:p w14:paraId="15755DEB" w14:textId="06B96766" w:rsidR="00953905" w:rsidRDefault="00953905" w:rsidP="00953905">
      <w:pPr>
        <w:pStyle w:val="a3"/>
        <w:ind w:leftChars="0" w:left="760"/>
      </w:pPr>
      <w:r>
        <w:rPr>
          <w:rFonts w:hint="eastAsia"/>
        </w:rPr>
        <w:t xml:space="preserve">인터넷이 동작하기 위해서는 최소 </w:t>
      </w:r>
      <w:r>
        <w:t>2</w:t>
      </w:r>
      <w:r>
        <w:rPr>
          <w:rFonts w:hint="eastAsia"/>
        </w:rPr>
        <w:t>대</w:t>
      </w:r>
      <w:r w:rsidR="00472C17">
        <w:t>(Web Brower, Web Server)</w:t>
      </w:r>
      <w:r>
        <w:rPr>
          <w:rFonts w:hint="eastAsia"/>
        </w:rPr>
        <w:t>의 컴퓨터가 필요하다.</w:t>
      </w:r>
      <w:r>
        <w:t xml:space="preserve"> 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대의 컴퓨터는 서로 정보를 주고받는다.</w:t>
      </w:r>
      <w:r>
        <w:t xml:space="preserve"> </w:t>
      </w:r>
    </w:p>
    <w:p w14:paraId="0DD7E58D" w14:textId="0F60346D" w:rsidR="00472C17" w:rsidRPr="00472C17" w:rsidRDefault="006E40D4" w:rsidP="00953905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F6AE3" wp14:editId="2AF6F91E">
                <wp:simplePos x="0" y="0"/>
                <wp:positionH relativeFrom="column">
                  <wp:posOffset>2606040</wp:posOffset>
                </wp:positionH>
                <wp:positionV relativeFrom="paragraph">
                  <wp:posOffset>931545</wp:posOffset>
                </wp:positionV>
                <wp:extent cx="914400" cy="2971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A1BD9" w14:textId="78C7EE32" w:rsidR="00817904" w:rsidRDefault="006E40D4" w:rsidP="00472C17">
                            <w:ins w:id="4" w:author="남 혜빈" w:date="2021-01-15T07:26:00Z">
                              <w:r>
                                <w:t>&lt;--</w:t>
                              </w:r>
                            </w:ins>
                            <w:r w:rsidR="00817904"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F6AE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05.2pt;margin-top:73.35pt;width:1in;height:23.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" fillcolor="white [3201]" strokeweight=".5pt">
                <v:textbox>
                  <w:txbxContent>
                    <w:p w14:paraId="0EAA1BD9" w14:textId="78C7EE32" w:rsidR="00817904" w:rsidRDefault="006E40D4" w:rsidP="00472C17">
                      <w:pPr>
                        <w:rPr>
                          <w:rFonts w:hint="eastAsia"/>
                        </w:rPr>
                      </w:pPr>
                      <w:ins w:id="4" w:author="남 혜빈" w:date="2021-01-15T07:26:00Z">
                        <w:r>
                          <w:t>&lt;--</w:t>
                        </w:r>
                      </w:ins>
                      <w:r w:rsidR="00817904"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 w:rsidR="00472C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12A21D" wp14:editId="1DF91249">
                <wp:simplePos x="0" y="0"/>
                <wp:positionH relativeFrom="column">
                  <wp:posOffset>4084320</wp:posOffset>
                </wp:positionH>
                <wp:positionV relativeFrom="paragraph">
                  <wp:posOffset>1914525</wp:posOffset>
                </wp:positionV>
                <wp:extent cx="2316480" cy="640080"/>
                <wp:effectExtent l="0" t="0" r="2667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596AFD3" w14:textId="08F906E6" w:rsidR="00817904" w:rsidRDefault="00817904" w:rsidP="00472C17">
                            <w:r>
                              <w:t xml:space="preserve">Info.cern.ch </w:t>
                            </w:r>
                            <w:r>
                              <w:rPr>
                                <w:rFonts w:hint="eastAsia"/>
                              </w:rPr>
                              <w:t>주소 갖고 있음</w:t>
                            </w:r>
                          </w:p>
                          <w:p w14:paraId="548A66F7" w14:textId="1ADF4869" w:rsidR="00817904" w:rsidRPr="00472C17" w:rsidRDefault="00817904" w:rsidP="00472C17">
                            <w:r>
                              <w:t xml:space="preserve">Index.html </w:t>
                            </w:r>
                            <w:r>
                              <w:rPr>
                                <w:rFonts w:hint="eastAsia"/>
                              </w:rPr>
                              <w:t>파일을 디렉터리에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A21D" id="Text Box 15" o:spid="_x0000_s1027" type="#_x0000_t202" style="position:absolute;left:0;text-align:left;margin-left:321.6pt;margin-top:150.75pt;width:182.4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" fillcolor="white [3201]" strokecolor="#bfbfbf [2412]" strokeweight=".5pt">
                <v:textbox>
                  <w:txbxContent>
                    <w:p w14:paraId="5596AFD3" w14:textId="08F906E6" w:rsidR="00817904" w:rsidRDefault="00817904" w:rsidP="00472C17">
                      <w:r>
                        <w:t xml:space="preserve">Info.cern.ch </w:t>
                      </w:r>
                      <w:r>
                        <w:rPr>
                          <w:rFonts w:hint="eastAsia"/>
                        </w:rPr>
                        <w:t>주소 갖고 있음</w:t>
                      </w:r>
                    </w:p>
                    <w:p w14:paraId="548A66F7" w14:textId="1ADF4869" w:rsidR="00817904" w:rsidRPr="00472C17" w:rsidRDefault="00817904" w:rsidP="00472C17">
                      <w:pPr>
                        <w:rPr>
                          <w:rFonts w:hint="eastAsia"/>
                        </w:rPr>
                      </w:pPr>
                      <w:r>
                        <w:t xml:space="preserve">Index.html </w:t>
                      </w:r>
                      <w:r>
                        <w:rPr>
                          <w:rFonts w:hint="eastAsia"/>
                        </w:rPr>
                        <w:t>파일을 디렉터리에 저장</w:t>
                      </w:r>
                    </w:p>
                  </w:txbxContent>
                </v:textbox>
              </v:shape>
            </w:pict>
          </mc:Fallback>
        </mc:AlternateContent>
      </w:r>
      <w:r w:rsidR="00472C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8C3BE" wp14:editId="33B5D417">
                <wp:simplePos x="0" y="0"/>
                <wp:positionH relativeFrom="column">
                  <wp:posOffset>2240280</wp:posOffset>
                </wp:positionH>
                <wp:positionV relativeFrom="paragraph">
                  <wp:posOffset>47625</wp:posOffset>
                </wp:positionV>
                <wp:extent cx="914400" cy="2971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2F73D" w14:textId="479428C2" w:rsidR="00817904" w:rsidRDefault="00817904">
                            <w:r>
                              <w:t xml:space="preserve">“Index.html </w:t>
                            </w:r>
                            <w:r>
                              <w:rPr>
                                <w:rFonts w:hint="eastAsia"/>
                              </w:rPr>
                              <w:t>파일의 코드를 원합니다.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C3BE" id="Text Box 13" o:spid="_x0000_s1028" type="#_x0000_t202" style="position:absolute;left:0;text-align:left;margin-left:176.4pt;margin-top:3.75pt;width:1in;height:23.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" fillcolor="white [3201]" strokeweight=".5pt">
                <v:textbox>
                  <w:txbxContent>
                    <w:p w14:paraId="5272F73D" w14:textId="479428C2" w:rsidR="00817904" w:rsidRDefault="00817904">
                      <w:pPr>
                        <w:rPr>
                          <w:rFonts w:hint="eastAsia"/>
                        </w:rPr>
                      </w:pPr>
                      <w:r>
                        <w:t xml:space="preserve">“Index.html </w:t>
                      </w:r>
                      <w:r>
                        <w:rPr>
                          <w:rFonts w:hint="eastAsia"/>
                        </w:rPr>
                        <w:t>파일의 코드를 원합니다.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72C17">
        <w:rPr>
          <w:rFonts w:hint="eastAsia"/>
          <w:noProof/>
        </w:rPr>
        <w:drawing>
          <wp:inline distT="0" distB="0" distL="0" distR="0" wp14:anchorId="3904F595" wp14:editId="773600D0">
            <wp:extent cx="5181600" cy="202054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19" cy="20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E1FA" w14:textId="2BAA8A37" w:rsidR="00953905" w:rsidRDefault="003C12D4" w:rsidP="00472C17">
      <w:r>
        <w:rPr>
          <w:rFonts w:hint="eastAsia"/>
        </w:rPr>
        <w:t>*웹서버를 공부하는 방법</w:t>
      </w:r>
    </w:p>
    <w:p w14:paraId="48853BB1" w14:textId="05908FBF" w:rsidR="003C12D4" w:rsidRDefault="003C12D4" w:rsidP="00472C17">
      <w:proofErr w:type="spellStart"/>
      <w:r>
        <w:rPr>
          <w:rFonts w:hint="eastAsia"/>
        </w:rPr>
        <w:t>웹호스팅으로</w:t>
      </w:r>
      <w:proofErr w:type="spellEnd"/>
      <w:r>
        <w:rPr>
          <w:rFonts w:hint="eastAsia"/>
        </w:rPr>
        <w:t xml:space="preserve"> 쉽게 목표를 달성한 후에,</w:t>
      </w:r>
      <w:r>
        <w:t xml:space="preserve"> </w:t>
      </w:r>
      <w:r>
        <w:rPr>
          <w:rFonts w:hint="eastAsia"/>
        </w:rPr>
        <w:t>웹서버를 직접 설치</w:t>
      </w:r>
    </w:p>
    <w:p w14:paraId="4FF8D561" w14:textId="7287B994" w:rsidR="00472C17" w:rsidRDefault="003C12D4" w:rsidP="00472C1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웹호스팅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github</w:t>
      </w:r>
      <w:proofErr w:type="spellEnd"/>
      <w:r>
        <w:t xml:space="preserve"> pages)</w:t>
      </w:r>
    </w:p>
    <w:p w14:paraId="5514D517" w14:textId="77777777" w:rsidR="00817904" w:rsidRDefault="00817904" w:rsidP="00817904">
      <w:pPr>
        <w:pStyle w:val="a3"/>
        <w:ind w:leftChars="0" w:left="760"/>
      </w:pPr>
      <w:r>
        <w:rPr>
          <w:rFonts w:hint="eastAsia"/>
        </w:rPr>
        <w:t>웹서버를 직접 운영하는 일이 어려운 이유</w:t>
      </w:r>
    </w:p>
    <w:p w14:paraId="1B3FBC68" w14:textId="77777777" w:rsidR="00817904" w:rsidRDefault="00817904" w:rsidP="008179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컴퓨터가 항상 켜져 있어야 함</w:t>
      </w:r>
    </w:p>
    <w:p w14:paraId="772BAE94" w14:textId="77777777" w:rsidR="00817904" w:rsidRDefault="00817904" w:rsidP="008179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웹서버라는 프로그램을 배워서 설치해야 함</w:t>
      </w:r>
    </w:p>
    <w:p w14:paraId="61D56AEF" w14:textId="77777777" w:rsidR="00817904" w:rsidRDefault="00817904" w:rsidP="0081790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인터넷을 통해 외부로 정보를 전송할 수 있게 설정을 해야 함</w:t>
      </w:r>
    </w:p>
    <w:p w14:paraId="537446BD" w14:textId="77777777" w:rsidR="00817904" w:rsidRPr="003C12D4" w:rsidRDefault="00817904" w:rsidP="00817904">
      <w:pPr>
        <w:pStyle w:val="a3"/>
        <w:numPr>
          <w:ilvl w:val="0"/>
          <w:numId w:val="4"/>
        </w:numPr>
        <w:ind w:leftChars="0"/>
      </w:pPr>
      <w:proofErr w:type="spellStart"/>
      <w:r w:rsidRPr="006E40D4">
        <w:rPr>
          <w:u w:val="single"/>
          <w:rPrChange w:id="5" w:author="남 혜빈" w:date="2021-01-15T07:27:00Z">
            <w:rPr/>
          </w:rPrChange>
        </w:rPr>
        <w:t>Github</w:t>
      </w:r>
      <w:proofErr w:type="spellEnd"/>
      <w:r w:rsidRPr="006E40D4">
        <w:rPr>
          <w:u w:val="single"/>
          <w:rPrChange w:id="6" w:author="남 혜빈" w:date="2021-01-15T07:27:00Z">
            <w:rPr/>
          </w:rPrChange>
        </w:rPr>
        <w:t xml:space="preserve"> </w:t>
      </w:r>
      <w:proofErr w:type="spellStart"/>
      <w:r w:rsidRPr="006E40D4">
        <w:rPr>
          <w:rFonts w:hint="eastAsia"/>
          <w:u w:val="single"/>
          <w:rPrChange w:id="7" w:author="남 혜빈" w:date="2021-01-15T07:27:00Z">
            <w:rPr>
              <w:rFonts w:hint="eastAsia"/>
            </w:rPr>
          </w:rPrChange>
        </w:rPr>
        <w:t>웹호스팅</w:t>
      </w:r>
      <w:proofErr w:type="spellEnd"/>
      <w:r>
        <w:rPr>
          <w:rFonts w:hint="eastAsia"/>
        </w:rPr>
        <w:t xml:space="preserve"> 기능을 이용할 것임</w:t>
      </w:r>
    </w:p>
    <w:p w14:paraId="2ECA9A6D" w14:textId="77777777" w:rsidR="00817904" w:rsidRDefault="00817904" w:rsidP="00817904">
      <w:pPr>
        <w:pStyle w:val="a3"/>
        <w:ind w:leftChars="0" w:left="760"/>
      </w:pPr>
      <w:r>
        <w:rPr>
          <w:rFonts w:hint="eastAsia"/>
        </w:rPr>
        <w:t xml:space="preserve">회원가입 </w:t>
      </w:r>
      <w:r>
        <w:t xml:space="preserve">-&gt; </w:t>
      </w:r>
      <w:r>
        <w:rPr>
          <w:rFonts w:hint="eastAsia"/>
        </w:rPr>
        <w:t xml:space="preserve">로그인 </w:t>
      </w:r>
      <w:r>
        <w:t xml:space="preserve">-&gt; </w:t>
      </w:r>
      <w:r>
        <w:rPr>
          <w:rFonts w:hint="eastAsia"/>
        </w:rPr>
        <w:t>저장소(</w:t>
      </w:r>
      <w:r>
        <w:t>repository)</w:t>
      </w:r>
      <w:r>
        <w:rPr>
          <w:rFonts w:hint="eastAsia"/>
        </w:rPr>
        <w:t>생성/</w:t>
      </w:r>
      <w:r>
        <w:t>/</w:t>
      </w:r>
      <w:r>
        <w:rPr>
          <w:rFonts w:hint="eastAsia"/>
        </w:rPr>
        <w:t>소스코드를 보관하는 곳</w:t>
      </w:r>
    </w:p>
    <w:p w14:paraId="2D93124D" w14:textId="77777777" w:rsidR="00817904" w:rsidRDefault="00817904" w:rsidP="00817904">
      <w:pPr>
        <w:pStyle w:val="a3"/>
        <w:numPr>
          <w:ilvl w:val="0"/>
          <w:numId w:val="6"/>
        </w:numPr>
        <w:ind w:leftChars="0"/>
      </w:pPr>
      <w:r>
        <w:t>Repository name//</w:t>
      </w:r>
      <w:r>
        <w:rPr>
          <w:rFonts w:hint="eastAsia"/>
        </w:rPr>
        <w:t>프로젝트 이름</w:t>
      </w:r>
    </w:p>
    <w:p w14:paraId="7E31F17B" w14:textId="77777777" w:rsidR="00817904" w:rsidRDefault="00817904" w:rsidP="008179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ublic(</w:t>
      </w:r>
      <w:r>
        <w:rPr>
          <w:rFonts w:hint="eastAsia"/>
        </w:rPr>
        <w:t>공개)</w:t>
      </w:r>
      <w:r>
        <w:t xml:space="preserve">, </w:t>
      </w:r>
      <w:r>
        <w:rPr>
          <w:rFonts w:hint="eastAsia"/>
        </w:rPr>
        <w:t>p</w:t>
      </w:r>
      <w:r>
        <w:t>rivate(</w:t>
      </w:r>
      <w:r>
        <w:rPr>
          <w:rFonts w:hint="eastAsia"/>
        </w:rPr>
        <w:t>비공개)</w:t>
      </w:r>
      <w:r>
        <w:t>//</w:t>
      </w:r>
      <w:r>
        <w:rPr>
          <w:rFonts w:hint="eastAsia"/>
        </w:rPr>
        <w:t>저장소의 공개여부를 정함</w:t>
      </w:r>
    </w:p>
    <w:p w14:paraId="5D09EFE5" w14:textId="77777777" w:rsidR="00817904" w:rsidRDefault="00817904" w:rsidP="008179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nitialize this repository with a README</w:t>
      </w:r>
      <w:r>
        <w:rPr>
          <w:rFonts w:hint="eastAsia"/>
        </w:rPr>
        <w:t>의 체크박스 체크하기</w:t>
      </w:r>
    </w:p>
    <w:p w14:paraId="614519E7" w14:textId="5186BCFB" w:rsidR="00817904" w:rsidRDefault="00817904" w:rsidP="00817904">
      <w:pPr>
        <w:ind w:left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u</w:t>
      </w:r>
      <w:r>
        <w:t>pload files</w:t>
      </w:r>
      <w:r>
        <w:rPr>
          <w:rFonts w:hint="eastAsia"/>
        </w:rPr>
        <w:t>클릭 -</w:t>
      </w:r>
      <w:r>
        <w:t>&gt;choose you files</w:t>
      </w:r>
      <w:del w:id="8" w:author="남 혜빈" w:date="2021-01-15T07:52:00Z">
        <w:r w:rsidDel="00453262">
          <w:delText xml:space="preserve"> </w:delText>
        </w:r>
      </w:del>
      <w:ins w:id="9" w:author="남 혜빈" w:date="2021-01-15T07:52:00Z">
        <w:r w:rsidR="00453262">
          <w:t>&lt;</w:t>
        </w:r>
        <w:r w:rsidR="00453262">
          <w:rPr>
            <w:rFonts w:hint="eastAsia"/>
          </w:rPr>
          <w:t>다중선택 가능&gt;</w:t>
        </w:r>
      </w:ins>
      <w:r>
        <w:t xml:space="preserve">-&gt; </w:t>
      </w:r>
      <w:r>
        <w:rPr>
          <w:rFonts w:hint="eastAsia"/>
        </w:rPr>
        <w:t xml:space="preserve">변경된 내용 적기 </w:t>
      </w:r>
      <w:r>
        <w:t xml:space="preserve">-&gt; commit changes </w:t>
      </w:r>
      <w:r>
        <w:rPr>
          <w:rFonts w:hint="eastAsia"/>
        </w:rPr>
        <w:t>버튼</w:t>
      </w:r>
    </w:p>
    <w:p w14:paraId="32FF9A78" w14:textId="390CBCBB" w:rsidR="00817904" w:rsidRDefault="00817904" w:rsidP="00817904">
      <w:pPr>
        <w:ind w:left="760"/>
        <w:rPr>
          <w:ins w:id="10" w:author="남 혜빈" w:date="2021-01-15T07:53:00Z"/>
        </w:rPr>
      </w:pPr>
      <w:r>
        <w:rPr>
          <w:rFonts w:hint="eastAsia"/>
        </w:rPr>
        <w:t>-</w:t>
      </w:r>
      <w:r>
        <w:t xml:space="preserve">&gt;settings </w:t>
      </w:r>
      <w:r>
        <w:rPr>
          <w:rFonts w:hint="eastAsia"/>
        </w:rPr>
        <w:t>선택</w:t>
      </w:r>
      <w:r>
        <w:t xml:space="preserve"> -&gt; select branch </w:t>
      </w:r>
      <w:r>
        <w:rPr>
          <w:rFonts w:hint="eastAsia"/>
        </w:rPr>
        <w:t xml:space="preserve">중 </w:t>
      </w:r>
      <w:r>
        <w:t xml:space="preserve">master branch </w:t>
      </w:r>
      <w:r>
        <w:rPr>
          <w:rFonts w:hint="eastAsia"/>
        </w:rPr>
        <w:t xml:space="preserve">선택 </w:t>
      </w:r>
      <w:r>
        <w:t>-&gt; save</w:t>
      </w:r>
    </w:p>
    <w:p w14:paraId="38B119B7" w14:textId="0C33952C" w:rsidR="00453262" w:rsidRDefault="00453262" w:rsidP="00817904">
      <w:pPr>
        <w:ind w:left="760"/>
        <w:rPr>
          <w:ins w:id="11" w:author="남 혜빈" w:date="2021-01-15T07:53:00Z"/>
        </w:rPr>
      </w:pPr>
      <w:ins w:id="12" w:author="남 혜빈" w:date="2021-01-15T07:55:00Z">
        <w:r>
          <w:t>!!</w:t>
        </w:r>
      </w:ins>
      <w:ins w:id="13" w:author="남 혜빈" w:date="2021-01-15T07:53:00Z">
        <w:r>
          <w:rPr>
            <w:rFonts w:hint="eastAsia"/>
          </w:rPr>
          <w:t>H</w:t>
        </w:r>
        <w:r>
          <w:t>TML</w:t>
        </w:r>
        <w:r>
          <w:rPr>
            <w:rFonts w:hint="eastAsia"/>
          </w:rPr>
          <w:t>은 웹 브라우저가 해석하기 때문에 서버 쪽에서 특별히 해 줄 일이 없다.</w:t>
        </w:r>
      </w:ins>
    </w:p>
    <w:p w14:paraId="57FFDB2F" w14:textId="08B4ED11" w:rsidR="00453262" w:rsidRDefault="00453262" w:rsidP="00817904">
      <w:pPr>
        <w:ind w:left="760"/>
        <w:rPr>
          <w:ins w:id="14" w:author="남 혜빈" w:date="2021-01-15T07:55:00Z"/>
        </w:rPr>
      </w:pPr>
      <w:ins w:id="15" w:author="남 혜빈" w:date="2021-01-15T07:53:00Z">
        <w:r>
          <w:rPr>
            <w:rFonts w:hint="eastAsia"/>
          </w:rPr>
          <w:t>-</w:t>
        </w:r>
        <w:r>
          <w:t>&gt;static(</w:t>
        </w:r>
        <w:r>
          <w:rPr>
            <w:rFonts w:hint="eastAsia"/>
          </w:rPr>
          <w:t>정</w:t>
        </w:r>
      </w:ins>
      <w:ins w:id="16" w:author="남 혜빈" w:date="2021-01-15T07:54:00Z">
        <w:r>
          <w:rPr>
            <w:rFonts w:hint="eastAsia"/>
          </w:rPr>
          <w:t>적)</w:t>
        </w:r>
        <w:r>
          <w:t xml:space="preserve"> </w:t>
        </w:r>
        <w:r>
          <w:rPr>
            <w:rFonts w:hint="eastAsia"/>
          </w:rPr>
          <w:t>특성/</w:t>
        </w:r>
        <w:r>
          <w:t>/</w:t>
        </w:r>
        <w:r>
          <w:rPr>
            <w:rFonts w:hint="eastAsia"/>
          </w:rPr>
          <w:t>호스팅이 무료임</w:t>
        </w:r>
      </w:ins>
    </w:p>
    <w:p w14:paraId="1FF75AFA" w14:textId="6938A38C" w:rsidR="00453262" w:rsidRDefault="00453262" w:rsidP="00817904">
      <w:pPr>
        <w:ind w:left="760"/>
        <w:rPr>
          <w:ins w:id="17" w:author="남 혜빈" w:date="2021-01-15T07:54:00Z"/>
        </w:rPr>
      </w:pPr>
      <w:ins w:id="18" w:author="남 혜빈" w:date="2021-01-15T07:55:00Z">
        <w:r>
          <w:lastRenderedPageBreak/>
          <w:t>&lt;</w:t>
        </w:r>
        <w:r>
          <w:rPr>
            <w:rFonts w:hint="eastAsia"/>
          </w:rPr>
          <w:t>검색하는 법&gt;</w:t>
        </w:r>
        <w:r>
          <w:t>free static web hosting</w:t>
        </w:r>
      </w:ins>
    </w:p>
    <w:p w14:paraId="068F6FD6" w14:textId="257B5D3E" w:rsidR="00453262" w:rsidRDefault="00453262" w:rsidP="00817904">
      <w:pPr>
        <w:ind w:left="760"/>
      </w:pPr>
      <w:ins w:id="19" w:author="남 혜빈" w:date="2021-01-15T07:55:00Z">
        <w:r>
          <w:t>!!</w:t>
        </w:r>
      </w:ins>
      <w:ins w:id="20" w:author="남 혜빈" w:date="2021-01-15T07:54:00Z">
        <w:r>
          <w:rPr>
            <w:rFonts w:hint="eastAsia"/>
          </w:rPr>
          <w:t>P</w:t>
        </w:r>
        <w:r>
          <w:t>HP, python, Ruby, Java</w:t>
        </w:r>
        <w:r>
          <w:rPr>
            <w:rFonts w:hint="eastAsia"/>
          </w:rPr>
          <w:t xml:space="preserve">등과 같은 </w:t>
        </w:r>
        <w:r>
          <w:t>dynamic(</w:t>
        </w:r>
        <w:r>
          <w:rPr>
            <w:rFonts w:hint="eastAsia"/>
          </w:rPr>
          <w:t>동적)</w:t>
        </w:r>
        <w:r>
          <w:t>//</w:t>
        </w:r>
        <w:r>
          <w:rPr>
            <w:rFonts w:hint="eastAsia"/>
          </w:rPr>
          <w:t>호스팅이 유</w:t>
        </w:r>
      </w:ins>
      <w:ins w:id="21" w:author="남 혜빈" w:date="2021-01-15T07:55:00Z">
        <w:r>
          <w:rPr>
            <w:rFonts w:hint="eastAsia"/>
          </w:rPr>
          <w:t>료임</w:t>
        </w:r>
      </w:ins>
    </w:p>
    <w:p w14:paraId="5BE75781" w14:textId="7E6566F5" w:rsidR="00817904" w:rsidRDefault="00817904" w:rsidP="00472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웹서버 운영하기</w:t>
      </w:r>
    </w:p>
    <w:p w14:paraId="132BAE6E" w14:textId="750F7B8C" w:rsidR="00817904" w:rsidRDefault="00453262" w:rsidP="00817904">
      <w:pPr>
        <w:pStyle w:val="a3"/>
        <w:ind w:leftChars="0" w:left="760"/>
        <w:rPr>
          <w:ins w:id="22" w:author="남 혜빈" w:date="2021-01-15T07:57:00Z"/>
        </w:rPr>
      </w:pPr>
      <w:ins w:id="23" w:author="남 혜빈" w:date="2021-01-15T07:56:00Z">
        <w:r>
          <w:rPr>
            <w:rFonts w:hint="eastAsia"/>
          </w:rPr>
          <w:t xml:space="preserve">내 컴퓨터에 웹 서버를 직접 설치 </w:t>
        </w:r>
        <w:r>
          <w:t>(</w:t>
        </w:r>
        <w:r>
          <w:rPr>
            <w:rFonts w:hint="eastAsia"/>
          </w:rPr>
          <w:t>누구나 내 컴퓨터에 있는 웹페이지를 볼 수 있</w:t>
        </w:r>
      </w:ins>
      <w:ins w:id="24" w:author="남 혜빈" w:date="2021-01-15T07:57:00Z">
        <w:r>
          <w:rPr>
            <w:rFonts w:hint="eastAsia"/>
          </w:rPr>
          <w:t>음</w:t>
        </w:r>
      </w:ins>
      <w:ins w:id="25" w:author="남 혜빈" w:date="2021-01-15T07:56:00Z">
        <w:r>
          <w:rPr>
            <w:rFonts w:hint="eastAsia"/>
          </w:rPr>
          <w:t>)</w:t>
        </w:r>
      </w:ins>
    </w:p>
    <w:p w14:paraId="6E0394DB" w14:textId="068279A8" w:rsidR="00453262" w:rsidRDefault="00453262" w:rsidP="00817904">
      <w:pPr>
        <w:pStyle w:val="a3"/>
        <w:ind w:leftChars="0" w:left="760"/>
        <w:rPr>
          <w:ins w:id="26" w:author="남 혜빈" w:date="2021-01-15T16:35:00Z"/>
          <w:color w:val="808080" w:themeColor="background1" w:themeShade="80"/>
        </w:rPr>
      </w:pPr>
      <w:ins w:id="27" w:author="남 혜빈" w:date="2021-01-15T07:57:00Z">
        <w:r w:rsidRPr="00453262">
          <w:rPr>
            <w:rFonts w:hint="eastAsia"/>
            <w:color w:val="808080" w:themeColor="background1" w:themeShade="80"/>
            <w:rPrChange w:id="28" w:author="남 혜빈" w:date="2021-01-15T07:58:00Z">
              <w:rPr>
                <w:rFonts w:hint="eastAsia"/>
              </w:rPr>
            </w:rPrChange>
          </w:rPr>
          <w:t>어렵지만</w:t>
        </w:r>
        <w:r w:rsidRPr="00453262">
          <w:rPr>
            <w:color w:val="808080" w:themeColor="background1" w:themeShade="80"/>
            <w:rPrChange w:id="29" w:author="남 혜빈" w:date="2021-01-15T07:58:00Z">
              <w:rPr/>
            </w:rPrChange>
          </w:rPr>
          <w:t xml:space="preserve">, </w:t>
        </w:r>
        <w:r w:rsidRPr="00453262">
          <w:rPr>
            <w:rFonts w:hint="eastAsia"/>
            <w:color w:val="808080" w:themeColor="background1" w:themeShade="80"/>
            <w:rPrChange w:id="30" w:author="남 혜빈" w:date="2021-01-15T07:58:00Z">
              <w:rPr>
                <w:rFonts w:hint="eastAsia"/>
              </w:rPr>
            </w:rPrChange>
          </w:rPr>
          <w:t>인터넷이</w:t>
        </w:r>
        <w:r w:rsidRPr="00453262">
          <w:rPr>
            <w:color w:val="808080" w:themeColor="background1" w:themeShade="80"/>
            <w:rPrChange w:id="31" w:author="남 혜빈" w:date="2021-01-15T07:58:00Z">
              <w:rPr/>
            </w:rPrChange>
          </w:rPr>
          <w:t xml:space="preserve"> </w:t>
        </w:r>
        <w:r w:rsidRPr="00453262">
          <w:rPr>
            <w:rFonts w:hint="eastAsia"/>
            <w:color w:val="808080" w:themeColor="background1" w:themeShade="80"/>
            <w:rPrChange w:id="32" w:author="남 혜빈" w:date="2021-01-15T07:58:00Z">
              <w:rPr>
                <w:rFonts w:hint="eastAsia"/>
              </w:rPr>
            </w:rPrChange>
          </w:rPr>
          <w:t>동작하는</w:t>
        </w:r>
        <w:r w:rsidRPr="00453262">
          <w:rPr>
            <w:color w:val="808080" w:themeColor="background1" w:themeShade="80"/>
            <w:rPrChange w:id="33" w:author="남 혜빈" w:date="2021-01-15T07:58:00Z">
              <w:rPr/>
            </w:rPrChange>
          </w:rPr>
          <w:t xml:space="preserve"> </w:t>
        </w:r>
        <w:r w:rsidRPr="00453262">
          <w:rPr>
            <w:rFonts w:hint="eastAsia"/>
            <w:color w:val="808080" w:themeColor="background1" w:themeShade="80"/>
            <w:rPrChange w:id="34" w:author="남 혜빈" w:date="2021-01-15T07:58:00Z">
              <w:rPr>
                <w:rFonts w:hint="eastAsia"/>
              </w:rPr>
            </w:rPrChange>
          </w:rPr>
          <w:t>원리를</w:t>
        </w:r>
        <w:r w:rsidRPr="00453262">
          <w:rPr>
            <w:color w:val="808080" w:themeColor="background1" w:themeShade="80"/>
            <w:rPrChange w:id="35" w:author="남 혜빈" w:date="2021-01-15T07:58:00Z">
              <w:rPr/>
            </w:rPrChange>
          </w:rPr>
          <w:t xml:space="preserve"> </w:t>
        </w:r>
        <w:r w:rsidRPr="00453262">
          <w:rPr>
            <w:rFonts w:hint="eastAsia"/>
            <w:color w:val="808080" w:themeColor="background1" w:themeShade="80"/>
            <w:rPrChange w:id="36" w:author="남 혜빈" w:date="2021-01-15T07:58:00Z">
              <w:rPr>
                <w:rFonts w:hint="eastAsia"/>
              </w:rPr>
            </w:rPrChange>
          </w:rPr>
          <w:t>알</w:t>
        </w:r>
        <w:r w:rsidRPr="00453262">
          <w:rPr>
            <w:color w:val="808080" w:themeColor="background1" w:themeShade="80"/>
            <w:rPrChange w:id="37" w:author="남 혜빈" w:date="2021-01-15T07:58:00Z">
              <w:rPr/>
            </w:rPrChange>
          </w:rPr>
          <w:t xml:space="preserve"> </w:t>
        </w:r>
        <w:r w:rsidRPr="00453262">
          <w:rPr>
            <w:rFonts w:hint="eastAsia"/>
            <w:color w:val="808080" w:themeColor="background1" w:themeShade="80"/>
            <w:rPrChange w:id="38" w:author="남 혜빈" w:date="2021-01-15T07:58:00Z">
              <w:rPr>
                <w:rFonts w:hint="eastAsia"/>
              </w:rPr>
            </w:rPrChange>
          </w:rPr>
          <w:t>수</w:t>
        </w:r>
        <w:r w:rsidRPr="00453262">
          <w:rPr>
            <w:color w:val="808080" w:themeColor="background1" w:themeShade="80"/>
            <w:rPrChange w:id="39" w:author="남 혜빈" w:date="2021-01-15T07:58:00Z">
              <w:rPr/>
            </w:rPrChange>
          </w:rPr>
          <w:t xml:space="preserve"> </w:t>
        </w:r>
        <w:r w:rsidRPr="00453262">
          <w:rPr>
            <w:rFonts w:hint="eastAsia"/>
            <w:color w:val="808080" w:themeColor="background1" w:themeShade="80"/>
            <w:rPrChange w:id="40" w:author="남 혜빈" w:date="2021-01-15T07:58:00Z">
              <w:rPr>
                <w:rFonts w:hint="eastAsia"/>
              </w:rPr>
            </w:rPrChange>
          </w:rPr>
          <w:t>있음</w:t>
        </w:r>
      </w:ins>
    </w:p>
    <w:p w14:paraId="3E75A3A4" w14:textId="35CB36BE" w:rsidR="002D1A2D" w:rsidRPr="00284A03" w:rsidRDefault="002D1A2D">
      <w:pPr>
        <w:pStyle w:val="a3"/>
        <w:numPr>
          <w:ilvl w:val="0"/>
          <w:numId w:val="6"/>
        </w:numPr>
        <w:ind w:leftChars="0"/>
        <w:rPr>
          <w:ins w:id="41" w:author="남 혜빈" w:date="2021-01-15T16:36:00Z"/>
        </w:rPr>
        <w:pPrChange w:id="42" w:author="남 혜빈" w:date="2021-01-15T16:37:00Z">
          <w:pPr>
            <w:pStyle w:val="a3"/>
            <w:ind w:leftChars="0" w:left="760"/>
          </w:pPr>
        </w:pPrChange>
      </w:pPr>
      <w:ins w:id="43" w:author="남 혜빈" w:date="2021-01-15T16:3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FFFF07D" wp14:editId="18F3EB21">
                  <wp:simplePos x="0" y="0"/>
                  <wp:positionH relativeFrom="column">
                    <wp:posOffset>891540</wp:posOffset>
                  </wp:positionH>
                  <wp:positionV relativeFrom="paragraph">
                    <wp:posOffset>633095</wp:posOffset>
                  </wp:positionV>
                  <wp:extent cx="2004060" cy="533400"/>
                  <wp:effectExtent l="0" t="0" r="15240" b="19050"/>
                  <wp:wrapNone/>
                  <wp:docPr id="17" name="직사각형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406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D2FED" w14:textId="7D84899A" w:rsidR="002D1A2D" w:rsidRDefault="002D1A2D">
                              <w:pPr>
                                <w:spacing w:line="192" w:lineRule="auto"/>
                                <w:jc w:val="center"/>
                                <w:rPr>
                                  <w:ins w:id="44" w:author="남 혜빈" w:date="2021-01-15T16:48:00Z"/>
                                  <w:szCs w:val="20"/>
                                </w:rPr>
                                <w:pPrChange w:id="45" w:author="남 혜빈" w:date="2021-01-15T16:49:00Z">
                                  <w:pPr>
                                    <w:jc w:val="center"/>
                                  </w:pPr>
                                </w:pPrChange>
                              </w:pPr>
                              <w:ins w:id="46" w:author="남 혜빈" w:date="2021-01-15T16:39:00Z">
                                <w:r w:rsidRPr="00284A03">
                                  <w:rPr>
                                    <w:rFonts w:hint="eastAsia"/>
                                    <w:szCs w:val="20"/>
                                  </w:rPr>
                                  <w:t>I</w:t>
                                </w:r>
                                <w:r w:rsidRPr="002D1A2D">
                                  <w:rPr>
                                    <w:color w:val="808080" w:themeColor="background1" w:themeShade="80"/>
                                    <w:szCs w:val="20"/>
                                    <w:rPrChange w:id="47" w:author="남 혜빈" w:date="2021-01-15T16:40:00Z">
                                      <w:rPr/>
                                    </w:rPrChange>
                                  </w:rPr>
                                  <w:t>nternet</w:t>
                                </w:r>
                                <w:r w:rsidRPr="00284A03">
                                  <w:rPr>
                                    <w:szCs w:val="20"/>
                                  </w:rPr>
                                  <w:t xml:space="preserve"> P</w:t>
                                </w:r>
                                <w:r w:rsidRPr="002D1A2D">
                                  <w:rPr>
                                    <w:color w:val="808080" w:themeColor="background1" w:themeShade="80"/>
                                    <w:szCs w:val="20"/>
                                    <w:rPrChange w:id="48" w:author="남 혜빈" w:date="2021-01-15T16:40:00Z">
                                      <w:rPr/>
                                    </w:rPrChange>
                                  </w:rPr>
                                  <w:t xml:space="preserve">rotocol </w:t>
                                </w:r>
                                <w:r w:rsidRPr="00284A03">
                                  <w:rPr>
                                    <w:szCs w:val="20"/>
                                  </w:rPr>
                                  <w:t>Address</w:t>
                                </w:r>
                              </w:ins>
                            </w:p>
                            <w:p w14:paraId="609FDD6B" w14:textId="638C94E6" w:rsidR="002D1A2D" w:rsidRPr="00284A03" w:rsidRDefault="002D1A2D">
                              <w:pPr>
                                <w:spacing w:line="192" w:lineRule="auto"/>
                                <w:jc w:val="center"/>
                                <w:rPr>
                                  <w:szCs w:val="20"/>
                                </w:rPr>
                                <w:pPrChange w:id="49" w:author="남 혜빈" w:date="2021-01-15T16:49:00Z">
                                  <w:pPr/>
                                </w:pPrChange>
                              </w:pPr>
                              <w:ins w:id="50" w:author="남 혜빈" w:date="2021-01-15T16:48:00Z">
                                <w:r>
                                  <w:rPr>
                                    <w:rFonts w:hint="eastAsia"/>
                                    <w:szCs w:val="20"/>
                                  </w:rPr>
                                  <w:t>1</w:t>
                                </w:r>
                              </w:ins>
                              <w:ins w:id="51" w:author="남 혜빈" w:date="2021-01-15T16:49:00Z">
                                <w:r>
                                  <w:rPr>
                                    <w:szCs w:val="20"/>
                                  </w:rPr>
                                  <w:t xml:space="preserve">27.0.0.1//자기자신의 </w:t>
                                </w:r>
                                <w:r>
                                  <w:rPr>
                                    <w:rFonts w:hint="eastAsia"/>
                                    <w:szCs w:val="20"/>
                                  </w:rPr>
                                  <w:t>컴퓨터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FFFF07D" id="직사각형 17" o:spid="_x0000_s1029" style="position:absolute;left:0;text-align:left;margin-left:70.2pt;margin-top:49.85pt;width:157.8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" filled="f" strokecolor="#70ad47 [3209]" strokeweight="1pt">
                  <v:textbox>
                    <w:txbxContent>
                      <w:p w14:paraId="0CCD2FED" w14:textId="7D84899A" w:rsidR="002D1A2D" w:rsidRDefault="002D1A2D" w:rsidP="002D1A2D">
                        <w:pPr>
                          <w:spacing w:line="192" w:lineRule="auto"/>
                          <w:jc w:val="center"/>
                          <w:rPr>
                            <w:ins w:id="41" w:author="남 혜빈" w:date="2021-01-15T16:48:00Z"/>
                            <w:szCs w:val="20"/>
                          </w:rPr>
                          <w:pPrChange w:id="42" w:author="남 혜빈" w:date="2021-01-15T16:49:00Z">
                            <w:pPr>
                              <w:jc w:val="center"/>
                            </w:pPr>
                          </w:pPrChange>
                        </w:pPr>
                        <w:ins w:id="43" w:author="남 혜빈" w:date="2021-01-15T16:39:00Z">
                          <w:r w:rsidRPr="00284A03">
                            <w:rPr>
                              <w:rFonts w:hint="eastAsia"/>
                              <w:szCs w:val="20"/>
                            </w:rPr>
                            <w:t>I</w:t>
                          </w:r>
                          <w:r w:rsidRPr="002D1A2D">
                            <w:rPr>
                              <w:color w:val="808080" w:themeColor="background1" w:themeShade="80"/>
                              <w:szCs w:val="20"/>
                              <w:rPrChange w:id="44" w:author="남 혜빈" w:date="2021-01-15T16:40:00Z">
                                <w:rPr/>
                              </w:rPrChange>
                            </w:rPr>
                            <w:t>nternet</w:t>
                          </w:r>
                          <w:r w:rsidRPr="00284A03">
                            <w:rPr>
                              <w:szCs w:val="20"/>
                            </w:rPr>
                            <w:t xml:space="preserve"> P</w:t>
                          </w:r>
                          <w:r w:rsidRPr="002D1A2D">
                            <w:rPr>
                              <w:color w:val="808080" w:themeColor="background1" w:themeShade="80"/>
                              <w:szCs w:val="20"/>
                              <w:rPrChange w:id="45" w:author="남 혜빈" w:date="2021-01-15T16:40:00Z">
                                <w:rPr/>
                              </w:rPrChange>
                            </w:rPr>
                            <w:t xml:space="preserve">rotocol </w:t>
                          </w:r>
                          <w:r w:rsidRPr="00284A03">
                            <w:rPr>
                              <w:szCs w:val="20"/>
                            </w:rPr>
                            <w:t>Address</w:t>
                          </w:r>
                        </w:ins>
                      </w:p>
                      <w:p w14:paraId="609FDD6B" w14:textId="638C94E6" w:rsidR="002D1A2D" w:rsidRPr="00284A03" w:rsidRDefault="002D1A2D" w:rsidP="002D1A2D">
                        <w:pPr>
                          <w:spacing w:line="192" w:lineRule="auto"/>
                          <w:jc w:val="center"/>
                          <w:rPr>
                            <w:rFonts w:hint="eastAsia"/>
                            <w:szCs w:val="20"/>
                          </w:rPr>
                          <w:pPrChange w:id="46" w:author="남 혜빈" w:date="2021-01-15T16:49:00Z">
                            <w:pPr/>
                          </w:pPrChange>
                        </w:pPr>
                        <w:ins w:id="47" w:author="남 혜빈" w:date="2021-01-15T16:48:00Z">
                          <w:r>
                            <w:rPr>
                              <w:rFonts w:hint="eastAsia"/>
                              <w:szCs w:val="20"/>
                            </w:rPr>
                            <w:t>1</w:t>
                          </w:r>
                        </w:ins>
                        <w:ins w:id="48" w:author="남 혜빈" w:date="2021-01-15T16:49:00Z">
                          <w:r>
                            <w:rPr>
                              <w:szCs w:val="20"/>
                            </w:rPr>
                            <w:t>27.0.0.1//</w:t>
                          </w:r>
                          <w:r>
                            <w:rPr>
                              <w:szCs w:val="20"/>
                            </w:rPr>
                            <w:t>자기자신의</w:t>
                          </w:r>
                          <w:r>
                            <w:rPr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Cs w:val="20"/>
                            </w:rPr>
                            <w:t>컴퓨터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52" w:author="남 혜빈" w:date="2021-01-15T16:3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5C139687" wp14:editId="35D85E65">
                  <wp:simplePos x="0" y="0"/>
                  <wp:positionH relativeFrom="column">
                    <wp:posOffset>899160</wp:posOffset>
                  </wp:positionH>
                  <wp:positionV relativeFrom="paragraph">
                    <wp:posOffset>419735</wp:posOffset>
                  </wp:positionV>
                  <wp:extent cx="579120" cy="190500"/>
                  <wp:effectExtent l="0" t="0" r="11430" b="19050"/>
                  <wp:wrapNone/>
                  <wp:docPr id="16" name="직사각형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79120" cy="190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9788E64" id="직사각형 16" o:spid="_x0000_s1026" style="position:absolute;left:0;text-align:left;margin-left:70.8pt;margin-top:33.05pt;width:45.6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" filled="f" strokecolor="#70ad47 [3209]" strokeweight="1pt"/>
              </w:pict>
            </mc:Fallback>
          </mc:AlternateContent>
        </w:r>
      </w:ins>
      <w:ins w:id="53" w:author="남 혜빈" w:date="2021-01-15T16:35:00Z">
        <w:r>
          <w:rPr>
            <w:noProof/>
          </w:rPr>
          <w:drawing>
            <wp:anchor distT="0" distB="0" distL="114300" distR="114300" simplePos="0" relativeHeight="251670528" behindDoc="0" locked="0" layoutInCell="1" allowOverlap="1" wp14:anchorId="32FF4F26" wp14:editId="58D87DFB">
              <wp:simplePos x="0" y="0"/>
              <wp:positionH relativeFrom="margin">
                <wp:posOffset>213360</wp:posOffset>
              </wp:positionH>
              <wp:positionV relativeFrom="paragraph">
                <wp:posOffset>353695</wp:posOffset>
              </wp:positionV>
              <wp:extent cx="5510530" cy="2092960"/>
              <wp:effectExtent l="0" t="0" r="0" b="2540"/>
              <wp:wrapTopAndBottom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590" t="34981"/>
                      <a:stretch/>
                    </pic:blipFill>
                    <pic:spPr bwMode="auto">
                      <a:xfrm>
                        <a:off x="0" y="0"/>
                        <a:ext cx="5510530" cy="209296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D1A2D">
          <w:rPr>
            <w:rFonts w:hint="eastAsia"/>
            <w:rPrChange w:id="54" w:author="남 혜빈" w:date="2021-01-15T16:35:00Z">
              <w:rPr>
                <w:rFonts w:hint="eastAsia"/>
                <w:color w:val="808080" w:themeColor="background1" w:themeShade="80"/>
              </w:rPr>
            </w:rPrChange>
          </w:rPr>
          <w:t>웹서버와</w:t>
        </w:r>
        <w:r w:rsidRPr="002D1A2D">
          <w:rPr>
            <w:rPrChange w:id="55" w:author="남 혜빈" w:date="2021-01-15T16:35:00Z">
              <w:rPr>
                <w:color w:val="808080" w:themeColor="background1" w:themeShade="80"/>
              </w:rPr>
            </w:rPrChange>
          </w:rPr>
          <w:t xml:space="preserve"> HTTP</w:t>
        </w:r>
      </w:ins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2D1A2D" w14:paraId="049CFCD5" w14:textId="77777777" w:rsidTr="002D1A2D">
        <w:trPr>
          <w:ins w:id="56" w:author="남 혜빈" w:date="2021-01-15T16:36:00Z"/>
        </w:trPr>
        <w:tc>
          <w:tcPr>
            <w:tcW w:w="4508" w:type="dxa"/>
          </w:tcPr>
          <w:p w14:paraId="0560A5D5" w14:textId="77777777" w:rsidR="002D1A2D" w:rsidRDefault="002D1A2D">
            <w:pPr>
              <w:rPr>
                <w:ins w:id="57" w:author="남 혜빈" w:date="2021-01-15T16:36:00Z"/>
              </w:rPr>
              <w:pPrChange w:id="58" w:author="남 혜빈" w:date="2021-01-15T16:36:00Z">
                <w:pPr>
                  <w:pStyle w:val="a3"/>
                  <w:ind w:leftChars="0" w:left="760"/>
                </w:pPr>
              </w:pPrChange>
            </w:pPr>
            <w:ins w:id="59" w:author="남 혜빈" w:date="2021-01-15T16:36:00Z">
              <w:r>
                <w:rPr>
                  <w:rFonts w:hint="eastAsia"/>
                </w:rPr>
                <w:t>h</w:t>
              </w:r>
              <w:r>
                <w:t>ttp:// //</w:t>
              </w:r>
              <w:r>
                <w:rPr>
                  <w:rFonts w:hint="eastAsia"/>
                </w:rPr>
                <w:t>H</w:t>
              </w:r>
              <w:r>
                <w:t>yper Text Transfer Protocol</w:t>
              </w:r>
            </w:ins>
          </w:p>
          <w:p w14:paraId="193F3D84" w14:textId="77777777" w:rsidR="002D1A2D" w:rsidRDefault="002D1A2D" w:rsidP="002D1A2D">
            <w:pPr>
              <w:pStyle w:val="a3"/>
              <w:ind w:leftChars="0" w:left="0"/>
              <w:rPr>
                <w:ins w:id="60" w:author="남 혜빈" w:date="2021-01-15T16:37:00Z"/>
              </w:rPr>
            </w:pPr>
            <w:ins w:id="61" w:author="남 혜빈" w:date="2021-01-15T16:36:00Z">
              <w:r>
                <w:rPr>
                  <w:rFonts w:hint="eastAsia"/>
                </w:rPr>
                <w:t>웹 브라우저:</w:t>
              </w:r>
              <w:r>
                <w:t xml:space="preserve"> “</w:t>
              </w:r>
              <w:r>
                <w:rPr>
                  <w:rFonts w:hint="eastAsia"/>
                </w:rPr>
                <w:t xml:space="preserve">웹서버야 </w:t>
              </w:r>
              <w:r>
                <w:t xml:space="preserve">index.html </w:t>
              </w:r>
              <w:r>
                <w:rPr>
                  <w:rFonts w:hint="eastAsia"/>
                </w:rPr>
                <w:t>보내줘</w:t>
              </w:r>
              <w:r>
                <w:t>”</w:t>
              </w:r>
            </w:ins>
          </w:p>
          <w:p w14:paraId="7872A2B6" w14:textId="63757F29" w:rsidR="002D1A2D" w:rsidRDefault="002D1A2D">
            <w:pPr>
              <w:pStyle w:val="a3"/>
              <w:numPr>
                <w:ilvl w:val="0"/>
                <w:numId w:val="4"/>
              </w:numPr>
              <w:ind w:leftChars="0"/>
              <w:rPr>
                <w:ins w:id="62" w:author="남 혜빈" w:date="2021-01-15T16:36:00Z"/>
              </w:rPr>
              <w:pPrChange w:id="63" w:author="남 혜빈" w:date="2021-01-15T16:37:00Z">
                <w:pPr>
                  <w:pStyle w:val="a3"/>
                  <w:ind w:leftChars="0" w:left="0"/>
                </w:pPr>
              </w:pPrChange>
            </w:pPr>
            <w:proofErr w:type="spellStart"/>
            <w:ins w:id="64" w:author="남 혜빈" w:date="2021-01-15T16:37:00Z">
              <w:r>
                <w:rPr>
                  <w:rFonts w:hint="eastAsia"/>
                </w:rPr>
                <w:t>웹브라우저와</w:t>
              </w:r>
              <w:proofErr w:type="spellEnd"/>
              <w:r>
                <w:rPr>
                  <w:rFonts w:hint="eastAsia"/>
                </w:rPr>
                <w:t xml:space="preserve"> 웹서버의 소통</w:t>
              </w:r>
            </w:ins>
          </w:p>
        </w:tc>
        <w:tc>
          <w:tcPr>
            <w:tcW w:w="4508" w:type="dxa"/>
          </w:tcPr>
          <w:p w14:paraId="5E0E29B2" w14:textId="77777777" w:rsidR="002D1A2D" w:rsidRDefault="002D1A2D" w:rsidP="00817904">
            <w:pPr>
              <w:pStyle w:val="a3"/>
              <w:ind w:leftChars="0" w:left="0"/>
              <w:rPr>
                <w:ins w:id="65" w:author="남 혜빈" w:date="2021-01-15T16:37:00Z"/>
              </w:rPr>
            </w:pPr>
            <w:ins w:id="66" w:author="남 혜빈" w:date="2021-01-15T16:36:00Z">
              <w:r>
                <w:rPr>
                  <w:rFonts w:hint="eastAsia"/>
                </w:rPr>
                <w:t xml:space="preserve">그냥 </w:t>
              </w:r>
              <w:r>
                <w:t xml:space="preserve">index.html </w:t>
              </w:r>
              <w:r>
                <w:rPr>
                  <w:rFonts w:hint="eastAsia"/>
                </w:rPr>
                <w:t>파일을 연 것</w:t>
              </w:r>
            </w:ins>
          </w:p>
          <w:p w14:paraId="60D91F92" w14:textId="2BBDBE9C" w:rsidR="002D1A2D" w:rsidRDefault="002D1A2D">
            <w:pPr>
              <w:pStyle w:val="a3"/>
              <w:numPr>
                <w:ilvl w:val="0"/>
                <w:numId w:val="4"/>
              </w:numPr>
              <w:ind w:leftChars="0"/>
              <w:rPr>
                <w:ins w:id="67" w:author="남 혜빈" w:date="2021-01-15T16:36:00Z"/>
              </w:rPr>
              <w:pPrChange w:id="68" w:author="남 혜빈" w:date="2021-01-15T16:37:00Z">
                <w:pPr>
                  <w:pStyle w:val="a3"/>
                  <w:ind w:leftChars="0" w:left="0"/>
                </w:pPr>
              </w:pPrChange>
            </w:pPr>
            <w:proofErr w:type="spellStart"/>
            <w:ins w:id="69" w:author="남 혜빈" w:date="2021-01-15T16:37:00Z">
              <w:r>
                <w:rPr>
                  <w:rFonts w:hint="eastAsia"/>
                </w:rPr>
                <w:t>웹브라우저에서</w:t>
              </w:r>
              <w:proofErr w:type="spellEnd"/>
              <w:r>
                <w:rPr>
                  <w:rFonts w:hint="eastAsia"/>
                </w:rPr>
                <w:t xml:space="preserve"> 파일을 연 것</w:t>
              </w:r>
            </w:ins>
          </w:p>
        </w:tc>
      </w:tr>
    </w:tbl>
    <w:p w14:paraId="727FCB05" w14:textId="1315AE83" w:rsidR="002D1A2D" w:rsidRDefault="002D1A2D" w:rsidP="002D1A2D">
      <w:pPr>
        <w:pStyle w:val="a3"/>
        <w:numPr>
          <w:ilvl w:val="0"/>
          <w:numId w:val="6"/>
        </w:numPr>
        <w:ind w:leftChars="0"/>
        <w:rPr>
          <w:ins w:id="70" w:author="남 혜빈" w:date="2021-01-15T16:37:00Z"/>
        </w:rPr>
      </w:pPr>
      <w:proofErr w:type="spellStart"/>
      <w:ins w:id="71" w:author="남 혜빈" w:date="2021-01-15T16:37:00Z">
        <w:r>
          <w:rPr>
            <w:rFonts w:hint="eastAsia"/>
          </w:rPr>
          <w:t>웹브라우저와</w:t>
        </w:r>
        <w:proofErr w:type="spellEnd"/>
        <w:r>
          <w:rPr>
            <w:rFonts w:hint="eastAsia"/>
          </w:rPr>
          <w:t xml:space="preserve"> 웹서버의 통신</w:t>
        </w:r>
      </w:ins>
    </w:p>
    <w:p w14:paraId="41D49B2D" w14:textId="4D13EC76" w:rsidR="002D1A2D" w:rsidRPr="00284A03" w:rsidRDefault="00284A03">
      <w:pPr>
        <w:pStyle w:val="a3"/>
        <w:ind w:leftChars="0" w:left="1120"/>
        <w:rPr>
          <w:u w:val="single"/>
          <w:rPrChange w:id="72" w:author="남 혜빈" w:date="2021-01-15T16:53:00Z">
            <w:rPr/>
          </w:rPrChange>
        </w:rPr>
        <w:pPrChange w:id="73" w:author="남 혜빈" w:date="2021-01-15T16:37:00Z">
          <w:pPr>
            <w:pStyle w:val="a3"/>
            <w:ind w:leftChars="0" w:left="760"/>
          </w:pPr>
        </w:pPrChange>
      </w:pPr>
      <w:ins w:id="74" w:author="남 혜빈" w:date="2021-01-15T16:52:00Z">
        <w:r>
          <w:rPr>
            <w:rFonts w:hint="eastAsia"/>
          </w:rPr>
          <w:t>웹서버의 I</w:t>
        </w:r>
        <w:r>
          <w:t xml:space="preserve">P4 </w:t>
        </w:r>
        <w:r>
          <w:rPr>
            <w:rFonts w:hint="eastAsia"/>
          </w:rPr>
          <w:t>주소를 알면 된다.</w:t>
        </w:r>
        <w:r>
          <w:t xml:space="preserve"> </w:t>
        </w:r>
      </w:ins>
      <w:ins w:id="75" w:author="남 혜빈" w:date="2021-01-15T16:53:00Z">
        <w:r w:rsidRPr="00284A03">
          <w:rPr>
            <w:u w:val="single"/>
            <w:rPrChange w:id="76" w:author="남 혜빈" w:date="2021-01-15T16:53:00Z">
              <w:rPr/>
            </w:rPrChange>
          </w:rPr>
          <w:fldChar w:fldCharType="begin"/>
        </w:r>
        <w:r w:rsidRPr="00284A03">
          <w:rPr>
            <w:u w:val="single"/>
            <w:rPrChange w:id="77" w:author="남 혜빈" w:date="2021-01-15T16:53:00Z">
              <w:rPr/>
            </w:rPrChange>
          </w:rPr>
          <w:instrText xml:space="preserve"> HYPERLINK "</w:instrText>
        </w:r>
      </w:ins>
      <w:ins w:id="78" w:author="남 혜빈" w:date="2021-01-15T16:52:00Z">
        <w:r w:rsidRPr="00284A03">
          <w:rPr>
            <w:rPrChange w:id="79" w:author="남 혜빈" w:date="2021-01-15T16:53:00Z">
              <w:rPr>
                <w:rStyle w:val="a5"/>
              </w:rPr>
            </w:rPrChange>
          </w:rPr>
          <w:instrText>http://ip4</w:instrText>
        </w:r>
        <w:r w:rsidRPr="00284A03">
          <w:rPr>
            <w:rFonts w:hint="eastAsia"/>
            <w:u w:val="single"/>
            <w:rPrChange w:id="80" w:author="남 혜빈" w:date="2021-01-15T16:53:00Z">
              <w:rPr>
                <w:rFonts w:hint="eastAsia"/>
              </w:rPr>
            </w:rPrChange>
          </w:rPr>
          <w:instrText>주소</w:instrText>
        </w:r>
        <w:r w:rsidRPr="00284A03">
          <w:rPr>
            <w:u w:val="single"/>
            <w:rPrChange w:id="81" w:author="남 혜빈" w:date="2021-01-15T16:53:00Z">
              <w:rPr/>
            </w:rPrChange>
          </w:rPr>
          <w:instrText>/</w:instrText>
        </w:r>
      </w:ins>
      <w:ins w:id="82" w:author="남 혜빈" w:date="2021-01-15T16:53:00Z">
        <w:r w:rsidRPr="00284A03">
          <w:rPr>
            <w:u w:val="single"/>
            <w:rPrChange w:id="83" w:author="남 혜빈" w:date="2021-01-15T16:53:00Z">
              <w:rPr/>
            </w:rPrChange>
          </w:rPr>
          <w:instrText xml:space="preserve">" </w:instrText>
        </w:r>
        <w:r w:rsidRPr="00284A03">
          <w:rPr>
            <w:u w:val="single"/>
            <w:rPrChange w:id="84" w:author="남 혜빈" w:date="2021-01-15T16:53:00Z">
              <w:rPr/>
            </w:rPrChange>
          </w:rPr>
          <w:fldChar w:fldCharType="separate"/>
        </w:r>
      </w:ins>
      <w:ins w:id="85" w:author="남 혜빈" w:date="2021-01-15T16:52:00Z">
        <w:r w:rsidRPr="00284A03">
          <w:rPr>
            <w:rStyle w:val="a5"/>
          </w:rPr>
          <w:t>http://ip4</w:t>
        </w:r>
        <w:r w:rsidRPr="00284A03">
          <w:rPr>
            <w:rStyle w:val="a5"/>
            <w:rFonts w:hint="eastAsia"/>
          </w:rPr>
          <w:t>주소</w:t>
        </w:r>
        <w:r w:rsidRPr="00284A03">
          <w:rPr>
            <w:rStyle w:val="a5"/>
          </w:rPr>
          <w:t>/</w:t>
        </w:r>
      </w:ins>
      <w:ins w:id="86" w:author="남 혜빈" w:date="2021-01-15T16:53:00Z">
        <w:r w:rsidRPr="00284A03">
          <w:rPr>
            <w:u w:val="single"/>
            <w:rPrChange w:id="87" w:author="남 혜빈" w:date="2021-01-15T16:53:00Z">
              <w:rPr/>
            </w:rPrChange>
          </w:rPr>
          <w:fldChar w:fldCharType="end"/>
        </w:r>
      </w:ins>
      <w:ins w:id="88" w:author="남 혜빈" w:date="2021-01-15T16:52:00Z">
        <w:r w:rsidRPr="00284A03">
          <w:rPr>
            <w:rFonts w:hint="eastAsia"/>
            <w:u w:val="single"/>
            <w:rPrChange w:id="89" w:author="남 혜빈" w:date="2021-01-15T16:53:00Z">
              <w:rPr>
                <w:rFonts w:hint="eastAsia"/>
              </w:rPr>
            </w:rPrChange>
          </w:rPr>
          <w:t>파일이</w:t>
        </w:r>
      </w:ins>
      <w:ins w:id="90" w:author="남 혜빈" w:date="2021-01-15T16:53:00Z">
        <w:r w:rsidRPr="00284A03">
          <w:rPr>
            <w:rFonts w:hint="eastAsia"/>
            <w:u w:val="single"/>
            <w:rPrChange w:id="91" w:author="남 혜빈" w:date="2021-01-15T16:53:00Z">
              <w:rPr>
                <w:rFonts w:hint="eastAsia"/>
              </w:rPr>
            </w:rPrChange>
          </w:rPr>
          <w:t>름</w:t>
        </w:r>
      </w:ins>
    </w:p>
    <w:p w14:paraId="270E2CBA" w14:textId="32938663" w:rsidR="00817904" w:rsidRDefault="006E40D4" w:rsidP="00817904">
      <w:pPr>
        <w:pStyle w:val="a3"/>
        <w:numPr>
          <w:ilvl w:val="0"/>
          <w:numId w:val="3"/>
        </w:numPr>
        <w:ind w:leftChars="0"/>
        <w:rPr>
          <w:ins w:id="92" w:author="남 혜빈" w:date="2021-01-15T07:21:00Z"/>
        </w:rPr>
      </w:pPr>
      <w:ins w:id="93" w:author="남 혜빈" w:date="2021-01-15T07:21:00Z">
        <w:r>
          <w:rPr>
            <w:rFonts w:hint="eastAsia"/>
          </w:rPr>
          <w:t>수업을 마치며</w:t>
        </w:r>
      </w:ins>
    </w:p>
    <w:p w14:paraId="35C26911" w14:textId="464D4C21" w:rsidR="006E40D4" w:rsidRDefault="006E40D4" w:rsidP="006E40D4">
      <w:pPr>
        <w:pStyle w:val="a3"/>
        <w:rPr>
          <w:ins w:id="94" w:author="남 혜빈" w:date="2021-01-15T07:28:00Z"/>
        </w:rPr>
      </w:pPr>
      <w:ins w:id="95" w:author="남 혜빈" w:date="2021-01-15T07:28:00Z">
        <w:r>
          <w:rPr>
            <w:rFonts w:hint="eastAsia"/>
          </w:rPr>
          <w:t>필요하다고 느낄 때 공부해라</w:t>
        </w:r>
      </w:ins>
    </w:p>
    <w:p w14:paraId="1E6E55C6" w14:textId="21509499" w:rsidR="006E40D4" w:rsidRDefault="006E40D4" w:rsidP="006E40D4">
      <w:pPr>
        <w:pStyle w:val="a3"/>
        <w:rPr>
          <w:ins w:id="96" w:author="남 혜빈" w:date="2021-01-15T07:28:00Z"/>
        </w:rPr>
      </w:pPr>
      <w:ins w:id="97" w:author="남 혜빈" w:date="2021-01-15T07:28:00Z">
        <w:r>
          <w:rPr>
            <w:rFonts w:hint="eastAsia"/>
          </w:rPr>
          <w:t>개념을 공부했다면,</w:t>
        </w:r>
        <w:r>
          <w:t xml:space="preserve"> </w:t>
        </w:r>
        <w:r>
          <w:rPr>
            <w:rFonts w:hint="eastAsia"/>
          </w:rPr>
          <w:t>체크할 시간이 필요하다</w:t>
        </w:r>
      </w:ins>
      <w:ins w:id="98" w:author="남 혜빈" w:date="2021-01-15T07:31:00Z">
        <w:r w:rsidR="00A05E58">
          <w:rPr>
            <w:rFonts w:hint="eastAsia"/>
          </w:rPr>
          <w:t>.</w:t>
        </w:r>
        <w:r w:rsidR="00A05E58">
          <w:t xml:space="preserve"> </w:t>
        </w:r>
        <w:r w:rsidR="00A05E58">
          <w:rPr>
            <w:rFonts w:hint="eastAsia"/>
          </w:rPr>
          <w:t>지금까지 배운 것을 가지고 한 번 만들어 보자.</w:t>
        </w:r>
        <w:r w:rsidR="00A05E58">
          <w:t xml:space="preserve"> </w:t>
        </w:r>
        <w:r w:rsidR="00A05E58">
          <w:rPr>
            <w:rFonts w:hint="eastAsia"/>
          </w:rPr>
          <w:t xml:space="preserve">절망감을 가지고 다시 </w:t>
        </w:r>
      </w:ins>
      <w:ins w:id="99" w:author="남 혜빈" w:date="2021-01-15T07:32:00Z">
        <w:r w:rsidR="00A05E58">
          <w:rPr>
            <w:rFonts w:hint="eastAsia"/>
          </w:rPr>
          <w:t>갖고 오면</w:t>
        </w:r>
        <w:r w:rsidR="00A05E58">
          <w:t xml:space="preserve">, </w:t>
        </w:r>
        <w:r w:rsidR="00A05E58">
          <w:rPr>
            <w:rFonts w:hint="eastAsia"/>
          </w:rPr>
          <w:t>그 부분을 해소하는 즐거움을 받을 수 있을 것이다.</w:t>
        </w:r>
      </w:ins>
    </w:p>
    <w:p w14:paraId="3DBA8B91" w14:textId="3AFBA8D9" w:rsidR="006E40D4" w:rsidRDefault="00A05E58">
      <w:pPr>
        <w:pStyle w:val="a3"/>
        <w:numPr>
          <w:ilvl w:val="0"/>
          <w:numId w:val="6"/>
        </w:numPr>
        <w:ind w:leftChars="0"/>
        <w:rPr>
          <w:ins w:id="100" w:author="남 혜빈" w:date="2021-01-15T07:34:00Z"/>
        </w:rPr>
        <w:pPrChange w:id="101" w:author="남 혜빈" w:date="2021-01-15T07:39:00Z">
          <w:pPr>
            <w:pStyle w:val="a3"/>
          </w:pPr>
        </w:pPrChange>
      </w:pPr>
      <w:ins w:id="102" w:author="남 혜빈" w:date="2021-01-15T07:33:00Z">
        <w:r>
          <w:rPr>
            <w:rFonts w:hint="eastAsia"/>
          </w:rPr>
          <w:t>웹사이트를 아름답게 하고 싶다면</w:t>
        </w:r>
        <w:r>
          <w:t>-CSS</w:t>
        </w:r>
      </w:ins>
      <w:ins w:id="103" w:author="남 혜빈" w:date="2021-01-15T07:34:00Z">
        <w:r>
          <w:t xml:space="preserve">: 웹 </w:t>
        </w:r>
        <w:r>
          <w:rPr>
            <w:rFonts w:hint="eastAsia"/>
          </w:rPr>
          <w:t>디자이너/</w:t>
        </w:r>
        <w:r>
          <w:t>/WEB2 CSS</w:t>
        </w:r>
      </w:ins>
    </w:p>
    <w:p w14:paraId="3862B804" w14:textId="7BC1DCA5" w:rsidR="00A05E58" w:rsidRDefault="00A05E58">
      <w:pPr>
        <w:pStyle w:val="a3"/>
        <w:numPr>
          <w:ilvl w:val="0"/>
          <w:numId w:val="6"/>
        </w:numPr>
        <w:ind w:leftChars="0"/>
        <w:rPr>
          <w:ins w:id="104" w:author="남 혜빈" w:date="2021-01-15T07:35:00Z"/>
        </w:rPr>
        <w:pPrChange w:id="105" w:author="남 혜빈" w:date="2021-01-15T07:39:00Z">
          <w:pPr>
            <w:pStyle w:val="a3"/>
          </w:pPr>
        </w:pPrChange>
      </w:pPr>
      <w:ins w:id="106" w:author="남 혜빈" w:date="2021-01-15T07:34:00Z">
        <w:r>
          <w:rPr>
            <w:rFonts w:hint="eastAsia"/>
          </w:rPr>
          <w:t>사용자와 상호작용하는 웹페이지를 만들고 싶다면</w:t>
        </w:r>
        <w:r>
          <w:t xml:space="preserve">-JavaScript: </w:t>
        </w:r>
        <w:r>
          <w:rPr>
            <w:rFonts w:hint="eastAsia"/>
          </w:rPr>
          <w:t xml:space="preserve">웹 </w:t>
        </w:r>
        <w:proofErr w:type="spellStart"/>
        <w:r>
          <w:rPr>
            <w:rFonts w:hint="eastAsia"/>
          </w:rPr>
          <w:t>프론트엔드</w:t>
        </w:r>
        <w:proofErr w:type="spellEnd"/>
        <w:r>
          <w:rPr>
            <w:rFonts w:hint="eastAsia"/>
          </w:rPr>
          <w:t xml:space="preserve"> 엔지니어,</w:t>
        </w:r>
        <w:r>
          <w:t xml:space="preserve"> </w:t>
        </w:r>
        <w:r>
          <w:rPr>
            <w:rFonts w:hint="eastAsia"/>
          </w:rPr>
          <w:t xml:space="preserve">웹 </w:t>
        </w:r>
        <w:proofErr w:type="spellStart"/>
        <w:r>
          <w:rPr>
            <w:rFonts w:hint="eastAsia"/>
          </w:rPr>
          <w:t>인터럭</w:t>
        </w:r>
      </w:ins>
      <w:ins w:id="107" w:author="남 혜빈" w:date="2021-01-15T07:35:00Z">
        <w:r>
          <w:rPr>
            <w:rFonts w:hint="eastAsia"/>
          </w:rPr>
          <w:t>티브</w:t>
        </w:r>
        <w:proofErr w:type="spellEnd"/>
        <w:r>
          <w:rPr>
            <w:rFonts w:hint="eastAsia"/>
          </w:rPr>
          <w:t xml:space="preserve"> 디자이너</w:t>
        </w:r>
        <w:r>
          <w:t>//WEB2 JavaScript</w:t>
        </w:r>
      </w:ins>
    </w:p>
    <w:p w14:paraId="28728A77" w14:textId="1AC3356D" w:rsidR="00A05E58" w:rsidRDefault="00A05E58">
      <w:pPr>
        <w:pStyle w:val="a3"/>
        <w:numPr>
          <w:ilvl w:val="0"/>
          <w:numId w:val="6"/>
        </w:numPr>
        <w:ind w:leftChars="0"/>
        <w:rPr>
          <w:ins w:id="108" w:author="남 혜빈" w:date="2021-01-15T07:36:00Z"/>
        </w:rPr>
        <w:pPrChange w:id="109" w:author="남 혜빈" w:date="2021-01-15T07:39:00Z">
          <w:pPr>
            <w:pStyle w:val="a3"/>
          </w:pPr>
        </w:pPrChange>
      </w:pPr>
      <w:ins w:id="110" w:author="남 혜빈" w:date="2021-01-15T07:35:00Z">
        <w:r>
          <w:t>1</w:t>
        </w:r>
        <w:r>
          <w:rPr>
            <w:rFonts w:hint="eastAsia"/>
          </w:rPr>
          <w:t>억 개의 웹페이지로 만들어진 웹 사이트를 운영하는데,</w:t>
        </w:r>
        <w:r>
          <w:t xml:space="preserve"> </w:t>
        </w:r>
        <w:r>
          <w:rPr>
            <w:rFonts w:hint="eastAsia"/>
          </w:rPr>
          <w:t xml:space="preserve">웹페이지에 태그를 바꿔줘야 </w:t>
        </w:r>
        <w:proofErr w:type="gramStart"/>
        <w:r>
          <w:rPr>
            <w:rFonts w:hint="eastAsia"/>
          </w:rPr>
          <w:t>한다면?</w:t>
        </w:r>
        <w:r>
          <w:t>(</w:t>
        </w:r>
        <w:proofErr w:type="gramEnd"/>
        <w:r>
          <w:rPr>
            <w:rFonts w:hint="eastAsia"/>
          </w:rPr>
          <w:t>생산성의 한계 극복</w:t>
        </w:r>
      </w:ins>
      <w:ins w:id="111" w:author="남 혜빈" w:date="2021-01-15T07:36:00Z">
        <w:r>
          <w:rPr>
            <w:rFonts w:hint="eastAsia"/>
          </w:rPr>
          <w:t>)</w:t>
        </w:r>
        <w:r>
          <w:t>-</w:t>
        </w:r>
        <w:proofErr w:type="spellStart"/>
        <w:r>
          <w:rPr>
            <w:rFonts w:hint="eastAsia"/>
          </w:rPr>
          <w:t>백엔드P</w:t>
        </w:r>
        <w:r>
          <w:t>HP,JSP,Nodejs</w:t>
        </w:r>
        <w:proofErr w:type="spellEnd"/>
        <w:r>
          <w:t xml:space="preserve"> Express, Python Django, Ruby on Rails, ASP.net: </w:t>
        </w:r>
        <w:proofErr w:type="spellStart"/>
        <w:r>
          <w:rPr>
            <w:rFonts w:hint="eastAsia"/>
          </w:rPr>
          <w:t>백엔드</w:t>
        </w:r>
        <w:proofErr w:type="spellEnd"/>
        <w:r>
          <w:rPr>
            <w:rFonts w:hint="eastAsia"/>
          </w:rPr>
          <w:t xml:space="preserve"> 엔지니어</w:t>
        </w:r>
      </w:ins>
      <w:ins w:id="112" w:author="남 혜빈" w:date="2021-01-15T07:34:00Z">
        <w:r>
          <w:t xml:space="preserve"> </w:t>
        </w:r>
      </w:ins>
    </w:p>
    <w:p w14:paraId="188AB81B" w14:textId="74B63301" w:rsidR="00A05E58" w:rsidRDefault="00A05E58">
      <w:pPr>
        <w:pStyle w:val="a3"/>
        <w:numPr>
          <w:ilvl w:val="0"/>
          <w:numId w:val="6"/>
        </w:numPr>
        <w:ind w:leftChars="0"/>
        <w:rPr>
          <w:ins w:id="113" w:author="남 혜빈" w:date="2021-01-15T07:37:00Z"/>
        </w:rPr>
        <w:pPrChange w:id="114" w:author="남 혜빈" w:date="2021-01-15T07:39:00Z">
          <w:pPr>
            <w:pStyle w:val="a3"/>
          </w:pPr>
        </w:pPrChange>
      </w:pPr>
      <w:ins w:id="115" w:author="남 혜빈" w:date="2021-01-15T07:36:00Z">
        <w:r>
          <w:rPr>
            <w:rFonts w:hint="eastAsia"/>
          </w:rPr>
          <w:lastRenderedPageBreak/>
          <w:t>웹 사이트로 돈을 벌고 싶다</w:t>
        </w:r>
      </w:ins>
      <w:ins w:id="116" w:author="남 혜빈" w:date="2021-01-15T07:37:00Z">
        <w:r>
          <w:rPr>
            <w:rFonts w:hint="eastAsia"/>
          </w:rPr>
          <w:t>-</w:t>
        </w:r>
        <w:r>
          <w:t xml:space="preserve">WEB2 </w:t>
        </w:r>
        <w:r>
          <w:rPr>
            <w:rFonts w:hint="eastAsia"/>
          </w:rPr>
          <w:t>광고 수업</w:t>
        </w:r>
      </w:ins>
    </w:p>
    <w:p w14:paraId="1BADF5CE" w14:textId="563405F3" w:rsidR="00AF0F83" w:rsidRPr="003C12D4" w:rsidRDefault="00A05E58">
      <w:pPr>
        <w:pStyle w:val="a3"/>
        <w:pPrChange w:id="117" w:author="남 혜빈" w:date="2021-01-15T16:54:00Z">
          <w:pPr>
            <w:pStyle w:val="a3"/>
            <w:numPr>
              <w:numId w:val="3"/>
            </w:numPr>
            <w:ind w:leftChars="0" w:left="760" w:hanging="360"/>
          </w:pPr>
        </w:pPrChange>
      </w:pPr>
      <w:ins w:id="118" w:author="남 혜빈" w:date="2021-01-15T07:37:00Z">
        <w:r>
          <w:rPr>
            <w:rFonts w:hint="eastAsia"/>
          </w:rPr>
          <w:t>알고</w:t>
        </w:r>
      </w:ins>
      <w:ins w:id="119" w:author="남 혜빈" w:date="2021-01-15T07:38:00Z">
        <w:r>
          <w:rPr>
            <w:rFonts w:hint="eastAsia"/>
          </w:rPr>
          <w:t xml:space="preserve"> </w:t>
        </w:r>
      </w:ins>
      <w:ins w:id="120" w:author="남 혜빈" w:date="2021-01-15T07:37:00Z">
        <w:r>
          <w:rPr>
            <w:rFonts w:hint="eastAsia"/>
          </w:rPr>
          <w:t>있는 것을 공고히 하는 두 가지 방법:</w:t>
        </w:r>
        <w:r>
          <w:t xml:space="preserve"> </w:t>
        </w:r>
        <w:r>
          <w:rPr>
            <w:rFonts w:hint="eastAsia"/>
          </w:rPr>
          <w:t>프로젝트 하기,</w:t>
        </w:r>
        <w:r>
          <w:t xml:space="preserve"> </w:t>
        </w:r>
      </w:ins>
      <w:ins w:id="121" w:author="남 혜빈" w:date="2021-01-15T07:38:00Z">
        <w:r>
          <w:rPr>
            <w:rFonts w:hint="eastAsia"/>
          </w:rPr>
          <w:t>컨텐츠 만들기</w:t>
        </w:r>
      </w:ins>
    </w:p>
    <w:sectPr w:rsidR="00AF0F83" w:rsidRPr="003C1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F0387" w14:textId="77777777" w:rsidR="00B709BA" w:rsidRDefault="00B709BA">
      <w:pPr>
        <w:spacing w:after="0" w:line="240" w:lineRule="auto"/>
      </w:pPr>
    </w:p>
  </w:endnote>
  <w:endnote w:type="continuationSeparator" w:id="0">
    <w:p w14:paraId="205F5D77" w14:textId="77777777" w:rsidR="00B709BA" w:rsidRDefault="00B709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1C352" w14:textId="77777777" w:rsidR="00B709BA" w:rsidRDefault="00B709BA">
      <w:pPr>
        <w:spacing w:after="0" w:line="240" w:lineRule="auto"/>
      </w:pPr>
    </w:p>
  </w:footnote>
  <w:footnote w:type="continuationSeparator" w:id="0">
    <w:p w14:paraId="3C7048DF" w14:textId="77777777" w:rsidR="00B709BA" w:rsidRDefault="00B709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58B"/>
    <w:multiLevelType w:val="hybridMultilevel"/>
    <w:tmpl w:val="D06AF830"/>
    <w:lvl w:ilvl="0" w:tplc="F24297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A90E15"/>
    <w:multiLevelType w:val="multilevel"/>
    <w:tmpl w:val="03BA6020"/>
    <w:styleLink w:val="1"/>
    <w:lvl w:ilvl="0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B09597B"/>
    <w:multiLevelType w:val="hybridMultilevel"/>
    <w:tmpl w:val="4276FBE0"/>
    <w:lvl w:ilvl="0" w:tplc="A0427B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3C96D69"/>
    <w:multiLevelType w:val="hybridMultilevel"/>
    <w:tmpl w:val="3B663738"/>
    <w:lvl w:ilvl="0" w:tplc="77A213AE">
      <w:start w:val="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307AC0"/>
    <w:multiLevelType w:val="hybridMultilevel"/>
    <w:tmpl w:val="C8D29B3C"/>
    <w:lvl w:ilvl="0" w:tplc="9D74D44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9630351"/>
    <w:multiLevelType w:val="multilevel"/>
    <w:tmpl w:val="4B986F20"/>
    <w:styleLink w:val="2"/>
    <w:lvl w:ilvl="0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E1F46A6"/>
    <w:multiLevelType w:val="hybridMultilevel"/>
    <w:tmpl w:val="13B0ADCA"/>
    <w:lvl w:ilvl="0" w:tplc="1CB83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남 혜빈">
    <w15:presenceInfo w15:providerId="Windows Live" w15:userId="fbe3caf4cd5fb0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E8"/>
    <w:rsid w:val="000E056B"/>
    <w:rsid w:val="00207668"/>
    <w:rsid w:val="00211D60"/>
    <w:rsid w:val="002575F4"/>
    <w:rsid w:val="00274AB8"/>
    <w:rsid w:val="00284A03"/>
    <w:rsid w:val="002D1A2D"/>
    <w:rsid w:val="00341688"/>
    <w:rsid w:val="003C12D4"/>
    <w:rsid w:val="00440F02"/>
    <w:rsid w:val="00453262"/>
    <w:rsid w:val="004658B9"/>
    <w:rsid w:val="00472C17"/>
    <w:rsid w:val="005047F6"/>
    <w:rsid w:val="006E40D4"/>
    <w:rsid w:val="00817904"/>
    <w:rsid w:val="00843943"/>
    <w:rsid w:val="008D65E8"/>
    <w:rsid w:val="0092516E"/>
    <w:rsid w:val="00953905"/>
    <w:rsid w:val="00A04D0B"/>
    <w:rsid w:val="00A05E58"/>
    <w:rsid w:val="00AF0F83"/>
    <w:rsid w:val="00B709BA"/>
    <w:rsid w:val="00BC5314"/>
    <w:rsid w:val="00F94F29"/>
    <w:rsid w:val="00F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BEE4E"/>
  <w15:chartTrackingRefBased/>
  <w15:docId w15:val="{2CE43A56-F588-469E-9918-9A57AF43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0E056B"/>
    <w:pPr>
      <w:numPr>
        <w:numId w:val="1"/>
      </w:numPr>
    </w:pPr>
  </w:style>
  <w:style w:type="numbering" w:customStyle="1" w:styleId="2">
    <w:name w:val="스타일2"/>
    <w:uiPriority w:val="99"/>
    <w:rsid w:val="000E056B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8D65E8"/>
    <w:pPr>
      <w:ind w:leftChars="400" w:left="800"/>
    </w:pPr>
  </w:style>
  <w:style w:type="table" w:styleId="a4">
    <w:name w:val="Table Grid"/>
    <w:basedOn w:val="a1"/>
    <w:uiPriority w:val="39"/>
    <w:rsid w:val="00207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40F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0F02"/>
    <w:rPr>
      <w:color w:val="605E5C"/>
      <w:shd w:val="clear" w:color="auto" w:fill="E1DFDD"/>
    </w:rPr>
  </w:style>
  <w:style w:type="paragraph" w:styleId="a7">
    <w:name w:val="Balloon Text"/>
    <w:basedOn w:val="a"/>
    <w:link w:val="Char"/>
    <w:uiPriority w:val="99"/>
    <w:semiHidden/>
    <w:unhideWhenUsed/>
    <w:rsid w:val="00284A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84A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fo.cern.c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vancedwebranking.com/htm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w3schools.com/tags/tag_h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F117-71FE-46B4-9844-560483555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9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혜빈</dc:creator>
  <cp:keywords/>
  <dc:description/>
  <cp:lastModifiedBy>남 혜빈</cp:lastModifiedBy>
  <cp:revision>4</cp:revision>
  <dcterms:created xsi:type="dcterms:W3CDTF">2021-01-14T15:25:00Z</dcterms:created>
  <dcterms:modified xsi:type="dcterms:W3CDTF">2021-01-15T16:34:00Z</dcterms:modified>
</cp:coreProperties>
</file>